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D6017" w14:textId="73471E4B" w:rsidR="00650A17" w:rsidRPr="00CD7B5B" w:rsidRDefault="002428D0" w:rsidP="0033328D">
      <w:pPr>
        <w:pStyle w:val="Title"/>
      </w:pPr>
      <w:r w:rsidRPr="002428D0">
        <w:rPr>
          <w:highlight w:val="yellow"/>
        </w:rPr>
        <w:t>PRODUCT NAME</w:t>
      </w:r>
    </w:p>
    <w:p w14:paraId="6A3C114B" w14:textId="6202B671" w:rsidR="00650A17" w:rsidRDefault="00CD7112" w:rsidP="004046A2">
      <w:pPr>
        <w:pStyle w:val="Subtitle"/>
      </w:pPr>
      <w:r>
        <w:t>AI Service Card</w:t>
      </w:r>
    </w:p>
    <w:p w14:paraId="2B89EEDC" w14:textId="6AF73B23" w:rsidR="0088390D" w:rsidRDefault="0088390D" w:rsidP="0088390D">
      <w:pPr>
        <w:pStyle w:val="BodyText"/>
        <w:spacing w:before="293"/>
        <w:ind w:left="100"/>
      </w:pPr>
      <w:r>
        <w:rPr>
          <w:spacing w:val="-5"/>
        </w:rPr>
        <w:t>V.</w:t>
      </w:r>
      <w:ins w:id="0" w:author="Jennifer Miller" w:date="2025-05-27T15:54:00Z" w16du:dateUtc="2025-05-27T19:54:00Z">
        <w:r>
          <w:rPr>
            <w:spacing w:val="-5"/>
          </w:rPr>
          <w:t>X</w:t>
        </w:r>
      </w:ins>
    </w:p>
    <w:p w14:paraId="1AE3ADA9" w14:textId="77777777" w:rsidR="0088390D" w:rsidRPr="0088390D" w:rsidRDefault="0088390D" w:rsidP="0088390D"/>
    <w:p w14:paraId="20E3EBA3" w14:textId="77777777" w:rsidR="00C44388" w:rsidRPr="00C44388" w:rsidRDefault="00C44388" w:rsidP="008276A6">
      <w:pPr>
        <w:pStyle w:val="Heading1"/>
        <w:rPr>
          <w:sz w:val="10"/>
          <w:szCs w:val="10"/>
        </w:rPr>
      </w:pPr>
    </w:p>
    <w:p w14:paraId="7A43AB61" w14:textId="44E1AE2E" w:rsidR="00674E83" w:rsidRDefault="00CD7112" w:rsidP="008276A6">
      <w:pPr>
        <w:pStyle w:val="Heading1"/>
      </w:pPr>
      <w:r>
        <w:t>Intended Use</w:t>
      </w:r>
    </w:p>
    <w:p w14:paraId="14EE7C20" w14:textId="0DC1DB66" w:rsidR="006B74A4" w:rsidRPr="002428D0" w:rsidRDefault="002428D0" w:rsidP="0018716C">
      <w:pPr>
        <w:jc w:val="both"/>
      </w:pPr>
      <w:r w:rsidRPr="002428D0">
        <w:rPr>
          <w:highlight w:val="yellow"/>
        </w:rPr>
        <w:t>Insert Product Description</w:t>
      </w:r>
      <w:r w:rsidRPr="002428D0">
        <w:t xml:space="preserve"> </w:t>
      </w:r>
    </w:p>
    <w:p w14:paraId="10D78CC7" w14:textId="2CAC3B60" w:rsidR="004C5AB5" w:rsidRDefault="008B5784" w:rsidP="004C5AB5">
      <w:pPr>
        <w:pStyle w:val="Heading1"/>
      </w:pPr>
      <w:r>
        <w:t>How It Works</w:t>
      </w:r>
    </w:p>
    <w:p w14:paraId="77E27D4A" w14:textId="71E33037" w:rsidR="004C5AB5" w:rsidRDefault="004C5AB5" w:rsidP="004C5AB5">
      <w:pPr>
        <w:pStyle w:val="Subtitle"/>
      </w:pPr>
      <w:r>
        <w:t>Inputs</w:t>
      </w:r>
      <w:r w:rsidR="008B5784">
        <w:t xml:space="preserve"> &amp; Outputs</w:t>
      </w:r>
    </w:p>
    <w:p w14:paraId="781FE77D" w14:textId="77777777" w:rsidR="008B5784" w:rsidRDefault="008B5784" w:rsidP="00FC1048">
      <w:pPr>
        <w:pStyle w:val="ListBullet2"/>
        <w:ind w:left="1080"/>
      </w:pPr>
      <w:proofErr w:type="gramStart"/>
      <w:r>
        <w:t>Inputs</w:t>
      </w:r>
      <w:proofErr w:type="gramEnd"/>
    </w:p>
    <w:p w14:paraId="1B635A4D" w14:textId="050B13E9" w:rsidR="004C5AB5" w:rsidRPr="002428D0" w:rsidRDefault="002428D0" w:rsidP="00FC1048">
      <w:pPr>
        <w:pStyle w:val="ListBullet2"/>
        <w:numPr>
          <w:ilvl w:val="1"/>
          <w:numId w:val="5"/>
        </w:numPr>
        <w:ind w:left="1800"/>
        <w:rPr>
          <w:highlight w:val="yellow"/>
        </w:rPr>
      </w:pPr>
      <w:r w:rsidRPr="002428D0">
        <w:rPr>
          <w:highlight w:val="yellow"/>
        </w:rPr>
        <w:t>Insert Input details</w:t>
      </w:r>
    </w:p>
    <w:p w14:paraId="0249087E" w14:textId="77777777" w:rsidR="004C5AB5" w:rsidRDefault="004C5AB5" w:rsidP="00FC1048">
      <w:pPr>
        <w:pStyle w:val="ListBullet2"/>
        <w:numPr>
          <w:ilvl w:val="0"/>
          <w:numId w:val="0"/>
        </w:numPr>
        <w:ind w:left="1080"/>
      </w:pPr>
    </w:p>
    <w:p w14:paraId="152F23C3" w14:textId="77777777" w:rsidR="008B5784" w:rsidRDefault="008B5784" w:rsidP="00FC1048">
      <w:pPr>
        <w:pStyle w:val="ListBullet2"/>
        <w:ind w:left="1080"/>
      </w:pPr>
      <w:proofErr w:type="gramStart"/>
      <w:r>
        <w:t>Outputs</w:t>
      </w:r>
      <w:proofErr w:type="gramEnd"/>
    </w:p>
    <w:p w14:paraId="4D2B38FD" w14:textId="729A2A53" w:rsidR="004C5AB5" w:rsidRPr="002428D0" w:rsidRDefault="002428D0" w:rsidP="00FC1048">
      <w:pPr>
        <w:pStyle w:val="ListBullet2"/>
        <w:numPr>
          <w:ilvl w:val="1"/>
          <w:numId w:val="5"/>
        </w:numPr>
        <w:ind w:left="1800"/>
        <w:rPr>
          <w:highlight w:val="yellow"/>
        </w:rPr>
      </w:pPr>
      <w:r w:rsidRPr="002428D0">
        <w:rPr>
          <w:highlight w:val="yellow"/>
        </w:rPr>
        <w:t>Insert Output details</w:t>
      </w:r>
    </w:p>
    <w:p w14:paraId="05D6539A" w14:textId="77777777" w:rsidR="004C5AB5" w:rsidRPr="004C5AB5" w:rsidRDefault="004C5AB5" w:rsidP="00616ACF">
      <w:pPr>
        <w:pStyle w:val="ListBullet2"/>
        <w:numPr>
          <w:ilvl w:val="0"/>
          <w:numId w:val="0"/>
        </w:numPr>
        <w:ind w:left="1944"/>
      </w:pPr>
    </w:p>
    <w:p w14:paraId="78F73B83" w14:textId="5F8FEDB9" w:rsidR="008B5784" w:rsidRDefault="008B5784" w:rsidP="008B5784">
      <w:pPr>
        <w:pStyle w:val="Subtitle"/>
      </w:pPr>
      <w:r>
        <w:t>Architecture</w:t>
      </w:r>
    </w:p>
    <w:p w14:paraId="7EE186E9" w14:textId="453B030C" w:rsidR="008B5784" w:rsidRDefault="002428D0" w:rsidP="002428D0">
      <w:pPr>
        <w:jc w:val="both"/>
      </w:pPr>
      <w:r w:rsidRPr="004530B1">
        <w:rPr>
          <w:highlight w:val="yellow"/>
        </w:rPr>
        <w:t xml:space="preserve">Insert </w:t>
      </w:r>
      <w:r w:rsidR="004530B1" w:rsidRPr="004530B1">
        <w:rPr>
          <w:highlight w:val="yellow"/>
        </w:rPr>
        <w:t>architecture details.</w:t>
      </w:r>
      <w:r w:rsidR="004530B1">
        <w:t xml:space="preserve"> </w:t>
      </w:r>
    </w:p>
    <w:p w14:paraId="789E66A5" w14:textId="25452490" w:rsidR="0018716C" w:rsidRDefault="0018716C" w:rsidP="0018716C">
      <w:pPr>
        <w:pStyle w:val="Heading1"/>
      </w:pPr>
      <w:r>
        <w:t xml:space="preserve">AI Model </w:t>
      </w:r>
      <w:commentRangeStart w:id="1"/>
      <w:r>
        <w:t>Details</w:t>
      </w:r>
      <w:commentRangeEnd w:id="1"/>
      <w:r w:rsidR="00AB53CC">
        <w:rPr>
          <w:rStyle w:val="CommentReference"/>
          <w:rFonts w:asciiTheme="minorHAnsi" w:eastAsiaTheme="minorEastAsia" w:hAnsiTheme="minorHAnsi" w:cstheme="minorBidi"/>
          <w:b w:val="0"/>
          <w:color w:val="auto"/>
        </w:rPr>
        <w:commentReference w:id="1"/>
      </w:r>
    </w:p>
    <w:p w14:paraId="4198AAA1" w14:textId="59E38025" w:rsidR="009E309F" w:rsidRPr="00AB53CC" w:rsidRDefault="00D74BB3" w:rsidP="009E309F">
      <w:pPr>
        <w:pStyle w:val="BodyText"/>
        <w:spacing w:before="296" w:line="266" w:lineRule="auto"/>
        <w:ind w:left="100" w:right="337"/>
        <w:jc w:val="both"/>
        <w:rPr>
          <w:spacing w:val="-2"/>
          <w:w w:val="105"/>
          <w:highlight w:val="yellow"/>
        </w:rPr>
      </w:pPr>
      <w:commentRangeStart w:id="2"/>
      <w:r w:rsidRPr="00AB53CC">
        <w:rPr>
          <w:w w:val="105"/>
          <w:highlight w:val="yellow"/>
        </w:rPr>
        <w:t>[</w:t>
      </w:r>
      <w:r w:rsidR="00F534A2" w:rsidRPr="00AB53CC">
        <w:rPr>
          <w:w w:val="105"/>
          <w:highlight w:val="yellow"/>
        </w:rPr>
        <w:t>INSERT PRODUCT NAME</w:t>
      </w:r>
      <w:r w:rsidR="009E309F" w:rsidRPr="00AB53CC">
        <w:rPr>
          <w:spacing w:val="-14"/>
          <w:w w:val="105"/>
          <w:highlight w:val="yellow"/>
        </w:rPr>
        <w:t xml:space="preserve"> </w:t>
      </w:r>
      <w:r w:rsidR="009E309F" w:rsidRPr="00AB53CC">
        <w:rPr>
          <w:highlight w:val="yellow"/>
        </w:rPr>
        <w:t>uses</w:t>
      </w:r>
      <w:r w:rsidR="009E309F" w:rsidRPr="00AB53CC">
        <w:rPr>
          <w:spacing w:val="-14"/>
          <w:w w:val="105"/>
          <w:highlight w:val="yellow"/>
        </w:rPr>
        <w:t xml:space="preserve"> various </w:t>
      </w:r>
      <w:proofErr w:type="gramStart"/>
      <w:r w:rsidR="009E309F" w:rsidRPr="00AB53CC">
        <w:rPr>
          <w:highlight w:val="yellow"/>
        </w:rPr>
        <w:t>third party</w:t>
      </w:r>
      <w:proofErr w:type="gramEnd"/>
      <w:r w:rsidR="009E309F" w:rsidRPr="00AB53CC">
        <w:rPr>
          <w:highlight w:val="yellow"/>
        </w:rPr>
        <w:t xml:space="preserve"> </w:t>
      </w:r>
      <w:r w:rsidR="009E309F" w:rsidRPr="00AB53CC">
        <w:rPr>
          <w:w w:val="105"/>
          <w:highlight w:val="yellow"/>
        </w:rPr>
        <w:t>AI</w:t>
      </w:r>
      <w:r w:rsidR="009E309F" w:rsidRPr="00AB53CC">
        <w:rPr>
          <w:spacing w:val="-14"/>
          <w:w w:val="105"/>
          <w:highlight w:val="yellow"/>
        </w:rPr>
        <w:t xml:space="preserve"> </w:t>
      </w:r>
      <w:r w:rsidR="009E309F" w:rsidRPr="00AB53CC">
        <w:rPr>
          <w:w w:val="105"/>
          <w:highlight w:val="yellow"/>
        </w:rPr>
        <w:t>models</w:t>
      </w:r>
      <w:r w:rsidR="00BF52C4" w:rsidRPr="00AB53CC">
        <w:rPr>
          <w:w w:val="105"/>
          <w:highlight w:val="yellow"/>
        </w:rPr>
        <w:t xml:space="preserve"> </w:t>
      </w:r>
      <w:r w:rsidR="005A66DC" w:rsidRPr="00AB53CC">
        <w:rPr>
          <w:w w:val="105"/>
          <w:highlight w:val="yellow"/>
        </w:rPr>
        <w:t xml:space="preserve">with each model serving a distinct function </w:t>
      </w:r>
      <w:r w:rsidR="00BF52C4" w:rsidRPr="00AB53CC">
        <w:rPr>
          <w:w w:val="105"/>
          <w:highlight w:val="yellow"/>
        </w:rPr>
        <w:t>OR</w:t>
      </w:r>
      <w:r w:rsidRPr="00AB53CC">
        <w:rPr>
          <w:w w:val="105"/>
          <w:highlight w:val="yellow"/>
        </w:rPr>
        <w:t xml:space="preserve"> </w:t>
      </w:r>
      <w:r w:rsidR="005A66DC" w:rsidRPr="00AB53CC">
        <w:rPr>
          <w:w w:val="105"/>
          <w:highlight w:val="yellow"/>
        </w:rPr>
        <w:t xml:space="preserve">INSERT PRODUCT NAME </w:t>
      </w:r>
      <w:r w:rsidRPr="00AB53CC">
        <w:rPr>
          <w:w w:val="105"/>
          <w:highlight w:val="yellow"/>
        </w:rPr>
        <w:t>leverages INSERT MODEL NAME</w:t>
      </w:r>
      <w:r w:rsidR="005A66DC" w:rsidRPr="00AB53CC">
        <w:rPr>
          <w:w w:val="105"/>
          <w:highlight w:val="yellow"/>
        </w:rPr>
        <w:t>]</w:t>
      </w:r>
      <w:r w:rsidR="009E309F" w:rsidRPr="00AB53CC">
        <w:rPr>
          <w:w w:val="105"/>
          <w:highlight w:val="yellow"/>
        </w:rPr>
        <w:t xml:space="preserve">. </w:t>
      </w:r>
      <w:commentRangeEnd w:id="2"/>
      <w:r w:rsidR="00AB53CC" w:rsidRPr="00AB53CC">
        <w:rPr>
          <w:rStyle w:val="CommentReference"/>
          <w:rFonts w:asciiTheme="minorHAnsi" w:eastAsiaTheme="minorEastAsia" w:hAnsiTheme="minorHAnsi" w:cstheme="minorBidi"/>
          <w:highlight w:val="yellow"/>
        </w:rPr>
        <w:commentReference w:id="2"/>
      </w:r>
      <w:commentRangeStart w:id="3"/>
      <w:r w:rsidR="009E309F" w:rsidRPr="00AB53CC">
        <w:rPr>
          <w:w w:val="105"/>
          <w:highlight w:val="yellow"/>
        </w:rPr>
        <w:t xml:space="preserve">In some cases, Customers are permitted to select </w:t>
      </w:r>
      <w:r w:rsidR="009E309F" w:rsidRPr="00AB53CC">
        <w:rPr>
          <w:highlight w:val="yellow"/>
        </w:rPr>
        <w:t>an AI model</w:t>
      </w:r>
      <w:r w:rsidR="009E309F" w:rsidRPr="00AB53CC">
        <w:rPr>
          <w:w w:val="105"/>
          <w:highlight w:val="yellow"/>
        </w:rPr>
        <w:t xml:space="preserve"> from </w:t>
      </w:r>
      <w:r w:rsidR="009E309F" w:rsidRPr="00AB53CC">
        <w:rPr>
          <w:highlight w:val="yellow"/>
        </w:rPr>
        <w:t>the AI models made available by Hyland</w:t>
      </w:r>
      <w:r w:rsidR="009E309F" w:rsidRPr="00AB53CC">
        <w:rPr>
          <w:w w:val="105"/>
          <w:highlight w:val="yellow"/>
        </w:rPr>
        <w:t xml:space="preserve">, </w:t>
      </w:r>
      <w:r w:rsidR="009E309F" w:rsidRPr="00AB53CC">
        <w:rPr>
          <w:highlight w:val="yellow"/>
        </w:rPr>
        <w:t>allowing each Customer to</w:t>
      </w:r>
      <w:r w:rsidR="009E309F" w:rsidRPr="00AB53CC">
        <w:rPr>
          <w:w w:val="105"/>
          <w:highlight w:val="yellow"/>
        </w:rPr>
        <w:t xml:space="preserve"> tailor the Hyland offering to best fit </w:t>
      </w:r>
      <w:r w:rsidR="009E309F" w:rsidRPr="00AB53CC">
        <w:rPr>
          <w:highlight w:val="yellow"/>
        </w:rPr>
        <w:t>its</w:t>
      </w:r>
      <w:r w:rsidR="009E309F" w:rsidRPr="00AB53CC">
        <w:rPr>
          <w:w w:val="105"/>
          <w:highlight w:val="yellow"/>
        </w:rPr>
        <w:t xml:space="preserve"> specific business needs.</w:t>
      </w:r>
      <w:r w:rsidR="009E309F" w:rsidRPr="00AB53CC">
        <w:rPr>
          <w:spacing w:val="40"/>
          <w:w w:val="105"/>
          <w:highlight w:val="yellow"/>
        </w:rPr>
        <w:t xml:space="preserve"> </w:t>
      </w:r>
      <w:r w:rsidR="009E309F" w:rsidRPr="00AB53CC">
        <w:rPr>
          <w:w w:val="105"/>
          <w:highlight w:val="yellow"/>
        </w:rPr>
        <w:t xml:space="preserve">These models are all hosted within the Hyland Cloud </w:t>
      </w:r>
      <w:r w:rsidR="009E309F" w:rsidRPr="00AB53CC">
        <w:rPr>
          <w:spacing w:val="-2"/>
          <w:w w:val="105"/>
          <w:highlight w:val="yellow"/>
        </w:rPr>
        <w:t>infrastructure.</w:t>
      </w:r>
      <w:commentRangeEnd w:id="3"/>
      <w:r w:rsidR="005A66DC" w:rsidRPr="00AB53CC">
        <w:rPr>
          <w:rStyle w:val="CommentReference"/>
          <w:rFonts w:asciiTheme="minorHAnsi" w:eastAsiaTheme="minorEastAsia" w:hAnsiTheme="minorHAnsi" w:cstheme="minorBidi"/>
          <w:highlight w:val="yellow"/>
        </w:rPr>
        <w:commentReference w:id="3"/>
      </w:r>
    </w:p>
    <w:p w14:paraId="612674CB" w14:textId="2322FF08" w:rsidR="006D0CF8" w:rsidRDefault="005A66DC" w:rsidP="009E309F">
      <w:pPr>
        <w:pStyle w:val="BodyText"/>
        <w:spacing w:before="296" w:line="266" w:lineRule="auto"/>
        <w:ind w:left="100" w:right="337"/>
        <w:jc w:val="both"/>
      </w:pPr>
      <w:r w:rsidRPr="00AB53CC">
        <w:t>Given that new models are</w:t>
      </w:r>
      <w:r>
        <w:t xml:space="preserve"> continually being released, Hyland may add to, remove, or update the AI models available from time to time.</w:t>
      </w:r>
    </w:p>
    <w:p w14:paraId="6DD49AA4" w14:textId="77777777" w:rsidR="009E309F" w:rsidRPr="002F18E6" w:rsidRDefault="009E309F" w:rsidP="003856D9">
      <w:pPr>
        <w:jc w:val="both"/>
        <w:rPr>
          <w:highlight w:val="yellow"/>
        </w:rPr>
      </w:pPr>
    </w:p>
    <w:p w14:paraId="31A4CB0B" w14:textId="3FE2D73C" w:rsidR="00926FE8" w:rsidRDefault="00371843" w:rsidP="00602F81">
      <w:pPr>
        <w:pStyle w:val="Heading1"/>
      </w:pPr>
      <w:r>
        <w:lastRenderedPageBreak/>
        <w:t xml:space="preserve">No </w:t>
      </w:r>
      <w:commentRangeStart w:id="4"/>
      <w:r w:rsidR="00602F81">
        <w:t>Training</w:t>
      </w:r>
      <w:commentRangeEnd w:id="4"/>
      <w:r w:rsidR="004F75EB">
        <w:rPr>
          <w:rStyle w:val="CommentReference"/>
          <w:rFonts w:asciiTheme="minorHAnsi" w:eastAsiaTheme="minorEastAsia" w:hAnsiTheme="minorHAnsi" w:cstheme="minorBidi"/>
          <w:b w:val="0"/>
          <w:color w:val="auto"/>
        </w:rPr>
        <w:commentReference w:id="4"/>
      </w:r>
      <w:r w:rsidR="00602F81">
        <w:t xml:space="preserve"> </w:t>
      </w:r>
      <w:r>
        <w:t>on Customer Data</w:t>
      </w:r>
    </w:p>
    <w:p w14:paraId="6F713CEF" w14:textId="7B5657C0" w:rsidR="00602F81" w:rsidRDefault="00602F81" w:rsidP="00602F81">
      <w:r>
        <w:t xml:space="preserve">Hyland does not use Customer </w:t>
      </w:r>
      <w:r w:rsidR="1A3FEF95">
        <w:t>data</w:t>
      </w:r>
      <w:r>
        <w:t xml:space="preserve"> to further train or fine-tune the AI models</w:t>
      </w:r>
      <w:r w:rsidR="00144E85">
        <w:t xml:space="preserve"> utilized by </w:t>
      </w:r>
      <w:r w:rsidR="004F75EB" w:rsidRPr="004F75EB">
        <w:rPr>
          <w:highlight w:val="yellow"/>
        </w:rPr>
        <w:t>INSERT PRODUCT NAME</w:t>
      </w:r>
      <w:r w:rsidRPr="004F75EB">
        <w:rPr>
          <w:highlight w:val="yellow"/>
        </w:rPr>
        <w:t xml:space="preserve">. </w:t>
      </w:r>
      <w:r w:rsidR="29448809" w:rsidRPr="004F75EB">
        <w:rPr>
          <w:highlight w:val="yellow"/>
        </w:rPr>
        <w:t xml:space="preserve"> </w:t>
      </w:r>
    </w:p>
    <w:p w14:paraId="761BD461" w14:textId="654B0A28" w:rsidR="00602F81" w:rsidRDefault="00602F81" w:rsidP="00602F81">
      <w:pPr>
        <w:pStyle w:val="Heading1"/>
      </w:pPr>
      <w:r>
        <w:t xml:space="preserve">Known </w:t>
      </w:r>
      <w:commentRangeStart w:id="5"/>
      <w:r>
        <w:t>Limitations</w:t>
      </w:r>
      <w:commentRangeEnd w:id="5"/>
      <w:r w:rsidR="007518AA">
        <w:rPr>
          <w:rStyle w:val="CommentReference"/>
          <w:rFonts w:asciiTheme="minorHAnsi" w:eastAsiaTheme="minorEastAsia" w:hAnsiTheme="minorHAnsi" w:cstheme="minorBidi"/>
          <w:b w:val="0"/>
          <w:color w:val="auto"/>
        </w:rPr>
        <w:commentReference w:id="5"/>
      </w:r>
    </w:p>
    <w:p w14:paraId="16DA5DF7" w14:textId="61917954" w:rsidR="00AA0C95" w:rsidRPr="00135F03" w:rsidRDefault="00AA0C95" w:rsidP="00135F03">
      <w:pPr>
        <w:pStyle w:val="BodyText"/>
        <w:spacing w:before="299" w:line="266" w:lineRule="auto"/>
        <w:ind w:left="100" w:right="333"/>
        <w:jc w:val="both"/>
        <w:rPr>
          <w:color w:val="FF0000"/>
        </w:rPr>
      </w:pPr>
      <w:r w:rsidRPr="00135F03">
        <w:rPr>
          <w:color w:val="FF0000"/>
        </w:rPr>
        <w:t>INSERT PRODUCT NAME is</w:t>
      </w:r>
      <w:r w:rsidRPr="00135F03">
        <w:rPr>
          <w:color w:val="FF0000"/>
          <w:spacing w:val="-1"/>
        </w:rPr>
        <w:t xml:space="preserve"> </w:t>
      </w:r>
      <w:r w:rsidRPr="00135F03">
        <w:rPr>
          <w:color w:val="FF0000"/>
        </w:rPr>
        <w:t>not designed or</w:t>
      </w:r>
      <w:r w:rsidRPr="00135F03">
        <w:rPr>
          <w:color w:val="FF0000"/>
          <w:spacing w:val="-1"/>
        </w:rPr>
        <w:t xml:space="preserve"> </w:t>
      </w:r>
      <w:r w:rsidRPr="00135F03">
        <w:rPr>
          <w:color w:val="FF0000"/>
        </w:rPr>
        <w:t>intended for any use prohibited or deemed high-risk under applicable law.</w:t>
      </w:r>
      <w:r w:rsidRPr="00135F03">
        <w:rPr>
          <w:color w:val="FF0000"/>
          <w:spacing w:val="40"/>
        </w:rPr>
        <w:t xml:space="preserve"> </w:t>
      </w:r>
      <w:r w:rsidRPr="00135F03">
        <w:rPr>
          <w:color w:val="FF0000"/>
        </w:rPr>
        <w:t xml:space="preserve">In the healthcare setting, </w:t>
      </w:r>
      <w:r w:rsidR="00472F64" w:rsidRPr="00135F03">
        <w:rPr>
          <w:color w:val="FF0000"/>
        </w:rPr>
        <w:t xml:space="preserve">INSERT PRODUCT NAME </w:t>
      </w:r>
      <w:r w:rsidRPr="00135F03">
        <w:rPr>
          <w:color w:val="FF0000"/>
        </w:rPr>
        <w:t xml:space="preserve">is approved only for back-office usage or non-clinical use </w:t>
      </w:r>
      <w:r w:rsidRPr="00135F03">
        <w:rPr>
          <w:color w:val="FF0000"/>
          <w:w w:val="105"/>
        </w:rPr>
        <w:t>cases.</w:t>
      </w:r>
      <w:r w:rsidRPr="00135F03">
        <w:rPr>
          <w:color w:val="FF0000"/>
          <w:spacing w:val="-15"/>
          <w:w w:val="105"/>
        </w:rPr>
        <w:t xml:space="preserve"> </w:t>
      </w:r>
      <w:r w:rsidR="00472F64" w:rsidRPr="00135F03">
        <w:rPr>
          <w:color w:val="FF0000"/>
        </w:rPr>
        <w:t xml:space="preserve">INSERT PRODUCT NAME </w:t>
      </w:r>
      <w:r w:rsidRPr="00135F03">
        <w:rPr>
          <w:color w:val="FF0000"/>
          <w:w w:val="105"/>
        </w:rPr>
        <w:t>is</w:t>
      </w:r>
      <w:r w:rsidRPr="00135F03">
        <w:rPr>
          <w:color w:val="FF0000"/>
          <w:spacing w:val="-14"/>
          <w:w w:val="105"/>
        </w:rPr>
        <w:t xml:space="preserve"> </w:t>
      </w:r>
      <w:r w:rsidRPr="00135F03">
        <w:rPr>
          <w:color w:val="FF0000"/>
          <w:w w:val="105"/>
        </w:rPr>
        <w:t>not</w:t>
      </w:r>
      <w:r w:rsidRPr="00135F03">
        <w:rPr>
          <w:color w:val="FF0000"/>
          <w:spacing w:val="-15"/>
          <w:w w:val="105"/>
        </w:rPr>
        <w:t xml:space="preserve"> </w:t>
      </w:r>
      <w:r w:rsidRPr="00135F03">
        <w:rPr>
          <w:color w:val="FF0000"/>
          <w:w w:val="105"/>
        </w:rPr>
        <w:t>designed,</w:t>
      </w:r>
      <w:r w:rsidRPr="00135F03">
        <w:rPr>
          <w:color w:val="FF0000"/>
          <w:spacing w:val="-14"/>
          <w:w w:val="105"/>
        </w:rPr>
        <w:t xml:space="preserve"> </w:t>
      </w:r>
      <w:r w:rsidRPr="00135F03">
        <w:rPr>
          <w:color w:val="FF0000"/>
          <w:w w:val="105"/>
        </w:rPr>
        <w:t xml:space="preserve">tested, </w:t>
      </w:r>
      <w:r w:rsidR="007F450E">
        <w:rPr>
          <w:color w:val="FF0000"/>
          <w:w w:val="105"/>
        </w:rPr>
        <w:t xml:space="preserve">intended </w:t>
      </w:r>
      <w:r w:rsidRPr="00135F03">
        <w:rPr>
          <w:color w:val="FF0000"/>
          <w:w w:val="105"/>
        </w:rPr>
        <w:t>or approved for patient care, diagnosis, treatment, or any other medical purpose or clinical use.</w:t>
      </w:r>
      <w:r w:rsidRPr="00135F03">
        <w:rPr>
          <w:color w:val="FF0000"/>
          <w:spacing w:val="40"/>
          <w:w w:val="105"/>
        </w:rPr>
        <w:t xml:space="preserve"> </w:t>
      </w:r>
      <w:r w:rsidR="00472F64" w:rsidRPr="00135F03">
        <w:rPr>
          <w:color w:val="FF0000"/>
        </w:rPr>
        <w:t xml:space="preserve">INSERT PRODUCT NAME </w:t>
      </w:r>
      <w:r w:rsidRPr="00135F03">
        <w:rPr>
          <w:color w:val="FF0000"/>
          <w:w w:val="105"/>
        </w:rPr>
        <w:t>should</w:t>
      </w:r>
      <w:r w:rsidRPr="00135F03">
        <w:rPr>
          <w:color w:val="FF0000"/>
          <w:spacing w:val="-11"/>
          <w:w w:val="105"/>
        </w:rPr>
        <w:t xml:space="preserve"> </w:t>
      </w:r>
      <w:r w:rsidRPr="00135F03">
        <w:rPr>
          <w:color w:val="FF0000"/>
          <w:w w:val="105"/>
        </w:rPr>
        <w:t>not</w:t>
      </w:r>
      <w:r w:rsidRPr="00135F03">
        <w:rPr>
          <w:color w:val="FF0000"/>
          <w:spacing w:val="-12"/>
          <w:w w:val="105"/>
        </w:rPr>
        <w:t xml:space="preserve"> </w:t>
      </w:r>
      <w:r w:rsidRPr="00135F03">
        <w:rPr>
          <w:color w:val="FF0000"/>
          <w:w w:val="105"/>
        </w:rPr>
        <w:t>be</w:t>
      </w:r>
      <w:r w:rsidRPr="00135F03">
        <w:rPr>
          <w:color w:val="FF0000"/>
          <w:spacing w:val="-12"/>
          <w:w w:val="105"/>
        </w:rPr>
        <w:t xml:space="preserve"> </w:t>
      </w:r>
      <w:r w:rsidRPr="00135F03">
        <w:rPr>
          <w:color w:val="FF0000"/>
          <w:w w:val="105"/>
        </w:rPr>
        <w:t>used</w:t>
      </w:r>
      <w:r w:rsidRPr="00135F03">
        <w:rPr>
          <w:color w:val="FF0000"/>
          <w:spacing w:val="-11"/>
          <w:w w:val="105"/>
        </w:rPr>
        <w:t xml:space="preserve"> </w:t>
      </w:r>
      <w:r w:rsidRPr="00135F03">
        <w:rPr>
          <w:color w:val="FF0000"/>
          <w:w w:val="105"/>
        </w:rPr>
        <w:t>as</w:t>
      </w:r>
      <w:r w:rsidRPr="00135F03">
        <w:rPr>
          <w:color w:val="FF0000"/>
          <w:spacing w:val="-12"/>
          <w:w w:val="105"/>
        </w:rPr>
        <w:t xml:space="preserve"> </w:t>
      </w:r>
      <w:r w:rsidRPr="00135F03">
        <w:rPr>
          <w:color w:val="FF0000"/>
          <w:w w:val="105"/>
        </w:rPr>
        <w:t>a</w:t>
      </w:r>
      <w:r w:rsidRPr="00135F03">
        <w:rPr>
          <w:color w:val="FF0000"/>
          <w:spacing w:val="-11"/>
          <w:w w:val="105"/>
        </w:rPr>
        <w:t xml:space="preserve"> </w:t>
      </w:r>
      <w:r w:rsidRPr="00135F03">
        <w:rPr>
          <w:color w:val="FF0000"/>
          <w:w w:val="105"/>
        </w:rPr>
        <w:t>substitute</w:t>
      </w:r>
      <w:r w:rsidRPr="00135F03">
        <w:rPr>
          <w:color w:val="FF0000"/>
          <w:spacing w:val="-11"/>
          <w:w w:val="105"/>
        </w:rPr>
        <w:t xml:space="preserve"> </w:t>
      </w:r>
      <w:r w:rsidRPr="00135F03">
        <w:rPr>
          <w:color w:val="FF0000"/>
          <w:w w:val="105"/>
        </w:rPr>
        <w:t>for</w:t>
      </w:r>
      <w:r w:rsidRPr="00135F03">
        <w:rPr>
          <w:color w:val="FF0000"/>
          <w:spacing w:val="-11"/>
          <w:w w:val="105"/>
        </w:rPr>
        <w:t xml:space="preserve"> </w:t>
      </w:r>
      <w:r w:rsidRPr="00135F03">
        <w:rPr>
          <w:color w:val="FF0000"/>
          <w:w w:val="105"/>
        </w:rPr>
        <w:t>professional</w:t>
      </w:r>
      <w:r w:rsidRPr="00135F03">
        <w:rPr>
          <w:color w:val="FF0000"/>
          <w:spacing w:val="-11"/>
          <w:w w:val="105"/>
        </w:rPr>
        <w:t xml:space="preserve"> </w:t>
      </w:r>
      <w:r w:rsidRPr="00135F03">
        <w:rPr>
          <w:color w:val="FF0000"/>
          <w:w w:val="105"/>
        </w:rPr>
        <w:t>medical</w:t>
      </w:r>
      <w:r w:rsidRPr="00135F03">
        <w:rPr>
          <w:color w:val="FF0000"/>
          <w:spacing w:val="-11"/>
          <w:w w:val="105"/>
        </w:rPr>
        <w:t xml:space="preserve"> </w:t>
      </w:r>
      <w:r w:rsidRPr="00135F03">
        <w:rPr>
          <w:color w:val="FF0000"/>
          <w:w w:val="105"/>
        </w:rPr>
        <w:t>judgement,</w:t>
      </w:r>
      <w:r w:rsidRPr="00135F03">
        <w:rPr>
          <w:color w:val="FF0000"/>
          <w:spacing w:val="-14"/>
          <w:w w:val="105"/>
        </w:rPr>
        <w:t xml:space="preserve"> </w:t>
      </w:r>
      <w:r w:rsidRPr="00135F03">
        <w:rPr>
          <w:color w:val="FF0000"/>
          <w:w w:val="105"/>
        </w:rPr>
        <w:t>clinical</w:t>
      </w:r>
      <w:r w:rsidRPr="00135F03">
        <w:rPr>
          <w:color w:val="FF0000"/>
          <w:spacing w:val="-14"/>
          <w:w w:val="105"/>
        </w:rPr>
        <w:t xml:space="preserve"> </w:t>
      </w:r>
      <w:r w:rsidRPr="00135F03">
        <w:rPr>
          <w:color w:val="FF0000"/>
          <w:w w:val="105"/>
        </w:rPr>
        <w:t>decision-making,</w:t>
      </w:r>
      <w:r w:rsidRPr="00135F03">
        <w:rPr>
          <w:color w:val="FF0000"/>
          <w:spacing w:val="-12"/>
          <w:w w:val="105"/>
        </w:rPr>
        <w:t xml:space="preserve"> </w:t>
      </w:r>
      <w:r w:rsidRPr="00135F03">
        <w:rPr>
          <w:color w:val="FF0000"/>
          <w:w w:val="105"/>
        </w:rPr>
        <w:t>or</w:t>
      </w:r>
      <w:r w:rsidRPr="00135F03">
        <w:rPr>
          <w:color w:val="FF0000"/>
          <w:spacing w:val="-12"/>
          <w:w w:val="105"/>
        </w:rPr>
        <w:t xml:space="preserve"> </w:t>
      </w:r>
      <w:r w:rsidRPr="00135F03">
        <w:rPr>
          <w:color w:val="FF0000"/>
          <w:w w:val="105"/>
        </w:rPr>
        <w:t>medical devices</w:t>
      </w:r>
      <w:r w:rsidRPr="00135F03">
        <w:rPr>
          <w:color w:val="FF0000"/>
          <w:spacing w:val="-15"/>
          <w:w w:val="105"/>
        </w:rPr>
        <w:t xml:space="preserve"> </w:t>
      </w:r>
      <w:r w:rsidRPr="00135F03">
        <w:rPr>
          <w:color w:val="FF0000"/>
          <w:w w:val="105"/>
        </w:rPr>
        <w:t>regulated</w:t>
      </w:r>
      <w:r w:rsidRPr="00135F03">
        <w:rPr>
          <w:color w:val="FF0000"/>
          <w:spacing w:val="-14"/>
          <w:w w:val="105"/>
        </w:rPr>
        <w:t xml:space="preserve"> </w:t>
      </w:r>
      <w:r w:rsidRPr="00135F03">
        <w:rPr>
          <w:color w:val="FF0000"/>
          <w:w w:val="105"/>
        </w:rPr>
        <w:t>by</w:t>
      </w:r>
      <w:r w:rsidRPr="00135F03">
        <w:rPr>
          <w:color w:val="FF0000"/>
          <w:spacing w:val="-14"/>
          <w:w w:val="105"/>
        </w:rPr>
        <w:t xml:space="preserve"> </w:t>
      </w:r>
      <w:r w:rsidRPr="00135F03">
        <w:rPr>
          <w:color w:val="FF0000"/>
          <w:w w:val="105"/>
        </w:rPr>
        <w:t>government</w:t>
      </w:r>
      <w:r w:rsidRPr="00135F03">
        <w:rPr>
          <w:color w:val="FF0000"/>
          <w:spacing w:val="-14"/>
          <w:w w:val="105"/>
        </w:rPr>
        <w:t xml:space="preserve"> </w:t>
      </w:r>
      <w:r w:rsidRPr="00135F03">
        <w:rPr>
          <w:color w:val="FF0000"/>
          <w:w w:val="105"/>
        </w:rPr>
        <w:t>authorities</w:t>
      </w:r>
      <w:r w:rsidRPr="00135F03">
        <w:rPr>
          <w:color w:val="FF0000"/>
          <w:spacing w:val="-15"/>
          <w:w w:val="105"/>
        </w:rPr>
        <w:t xml:space="preserve"> </w:t>
      </w:r>
      <w:r w:rsidRPr="00135F03">
        <w:rPr>
          <w:color w:val="FF0000"/>
          <w:w w:val="105"/>
        </w:rPr>
        <w:t>such</w:t>
      </w:r>
      <w:r w:rsidRPr="00135F03">
        <w:rPr>
          <w:color w:val="FF0000"/>
          <w:spacing w:val="-14"/>
          <w:w w:val="105"/>
        </w:rPr>
        <w:t xml:space="preserve"> </w:t>
      </w:r>
      <w:r w:rsidRPr="00135F03">
        <w:rPr>
          <w:color w:val="FF0000"/>
          <w:w w:val="105"/>
        </w:rPr>
        <w:t>as</w:t>
      </w:r>
      <w:r w:rsidRPr="00135F03">
        <w:rPr>
          <w:color w:val="FF0000"/>
          <w:spacing w:val="-14"/>
          <w:w w:val="105"/>
        </w:rPr>
        <w:t xml:space="preserve"> </w:t>
      </w:r>
      <w:r w:rsidRPr="00135F03">
        <w:rPr>
          <w:color w:val="FF0000"/>
          <w:w w:val="105"/>
        </w:rPr>
        <w:t>the</w:t>
      </w:r>
      <w:r w:rsidRPr="00135F03">
        <w:rPr>
          <w:color w:val="FF0000"/>
          <w:spacing w:val="-14"/>
          <w:w w:val="105"/>
        </w:rPr>
        <w:t xml:space="preserve"> </w:t>
      </w:r>
      <w:r w:rsidRPr="00135F03">
        <w:rPr>
          <w:color w:val="FF0000"/>
          <w:w w:val="105"/>
        </w:rPr>
        <w:t>FDA,</w:t>
      </w:r>
      <w:r w:rsidRPr="00135F03">
        <w:rPr>
          <w:color w:val="FF0000"/>
          <w:spacing w:val="-15"/>
          <w:w w:val="105"/>
        </w:rPr>
        <w:t xml:space="preserve"> </w:t>
      </w:r>
      <w:r w:rsidRPr="00135F03">
        <w:rPr>
          <w:color w:val="FF0000"/>
          <w:w w:val="105"/>
        </w:rPr>
        <w:t>EMA,</w:t>
      </w:r>
      <w:r w:rsidRPr="00135F03">
        <w:rPr>
          <w:color w:val="FF0000"/>
          <w:spacing w:val="-14"/>
          <w:w w:val="105"/>
        </w:rPr>
        <w:t xml:space="preserve"> </w:t>
      </w:r>
      <w:r w:rsidRPr="00135F03">
        <w:rPr>
          <w:color w:val="FF0000"/>
          <w:w w:val="105"/>
        </w:rPr>
        <w:t>or</w:t>
      </w:r>
      <w:r w:rsidRPr="00135F03">
        <w:rPr>
          <w:color w:val="FF0000"/>
          <w:spacing w:val="-14"/>
          <w:w w:val="105"/>
        </w:rPr>
        <w:t xml:space="preserve"> </w:t>
      </w:r>
      <w:r w:rsidRPr="00135F03">
        <w:rPr>
          <w:color w:val="FF0000"/>
          <w:w w:val="105"/>
        </w:rPr>
        <w:t>other</w:t>
      </w:r>
      <w:r w:rsidRPr="00135F03">
        <w:rPr>
          <w:color w:val="FF0000"/>
          <w:spacing w:val="-14"/>
          <w:w w:val="105"/>
        </w:rPr>
        <w:t xml:space="preserve"> </w:t>
      </w:r>
      <w:r w:rsidRPr="00135F03">
        <w:rPr>
          <w:color w:val="FF0000"/>
          <w:w w:val="105"/>
        </w:rPr>
        <w:t>regulatory</w:t>
      </w:r>
      <w:r w:rsidRPr="00135F03">
        <w:rPr>
          <w:color w:val="FF0000"/>
          <w:spacing w:val="-15"/>
          <w:w w:val="105"/>
        </w:rPr>
        <w:t xml:space="preserve"> </w:t>
      </w:r>
      <w:r w:rsidRPr="00135F03">
        <w:rPr>
          <w:color w:val="FF0000"/>
          <w:w w:val="105"/>
        </w:rPr>
        <w:t>bodies.</w:t>
      </w:r>
    </w:p>
    <w:p w14:paraId="525394A9" w14:textId="576797DD" w:rsidR="00AA0C95" w:rsidRPr="00135F03" w:rsidRDefault="00135F03" w:rsidP="00135F03">
      <w:pPr>
        <w:pStyle w:val="BodyText"/>
        <w:spacing w:before="281" w:line="266" w:lineRule="auto"/>
        <w:ind w:left="100" w:right="334"/>
        <w:jc w:val="both"/>
        <w:rPr>
          <w:b/>
          <w:bCs/>
          <w:caps/>
          <w:color w:val="FF0000"/>
        </w:rPr>
      </w:pPr>
      <w:proofErr w:type="gramStart"/>
      <w:r w:rsidRPr="00135F03">
        <w:rPr>
          <w:b/>
          <w:bCs/>
          <w:color w:val="FF0000"/>
        </w:rPr>
        <w:t>INSERT</w:t>
      </w:r>
      <w:proofErr w:type="gramEnd"/>
      <w:r w:rsidRPr="00135F03">
        <w:rPr>
          <w:b/>
          <w:bCs/>
          <w:color w:val="FF0000"/>
        </w:rPr>
        <w:t xml:space="preserve"> PRODUCT NAME</w:t>
      </w:r>
      <w:r w:rsidRPr="00135F03">
        <w:rPr>
          <w:color w:val="FF0000"/>
        </w:rPr>
        <w:t xml:space="preserve"> </w:t>
      </w:r>
      <w:r w:rsidR="00AA0C95" w:rsidRPr="00135F03">
        <w:rPr>
          <w:b/>
          <w:bCs/>
          <w:caps/>
          <w:color w:val="FF0000"/>
          <w:spacing w:val="-2"/>
          <w:w w:val="105"/>
        </w:rPr>
        <w:t>is</w:t>
      </w:r>
      <w:r w:rsidR="00AA0C95" w:rsidRPr="00135F03">
        <w:rPr>
          <w:b/>
          <w:bCs/>
          <w:caps/>
          <w:color w:val="FF0000"/>
          <w:spacing w:val="-7"/>
          <w:w w:val="105"/>
        </w:rPr>
        <w:t xml:space="preserve"> </w:t>
      </w:r>
      <w:r w:rsidR="00AA0C95" w:rsidRPr="00135F03">
        <w:rPr>
          <w:b/>
          <w:bCs/>
          <w:caps/>
          <w:color w:val="FF0000"/>
          <w:spacing w:val="-2"/>
          <w:w w:val="105"/>
        </w:rPr>
        <w:t>powered</w:t>
      </w:r>
      <w:r w:rsidR="00AA0C95" w:rsidRPr="00135F03">
        <w:rPr>
          <w:b/>
          <w:bCs/>
          <w:caps/>
          <w:color w:val="FF0000"/>
          <w:spacing w:val="-4"/>
          <w:w w:val="105"/>
        </w:rPr>
        <w:t xml:space="preserve"> </w:t>
      </w:r>
      <w:r w:rsidR="00AA0C95" w:rsidRPr="00135F03">
        <w:rPr>
          <w:b/>
          <w:bCs/>
          <w:caps/>
          <w:color w:val="FF0000"/>
          <w:spacing w:val="-2"/>
          <w:w w:val="105"/>
        </w:rPr>
        <w:t>by</w:t>
      </w:r>
      <w:r w:rsidR="00AA0C95" w:rsidRPr="00135F03">
        <w:rPr>
          <w:b/>
          <w:bCs/>
          <w:caps/>
          <w:color w:val="FF0000"/>
          <w:spacing w:val="-8"/>
          <w:w w:val="105"/>
        </w:rPr>
        <w:t xml:space="preserve"> </w:t>
      </w:r>
      <w:r w:rsidR="00AA0C95" w:rsidRPr="00135F03">
        <w:rPr>
          <w:b/>
          <w:bCs/>
          <w:caps/>
          <w:color w:val="FF0000"/>
          <w:spacing w:val="-2"/>
          <w:w w:val="105"/>
        </w:rPr>
        <w:t>third</w:t>
      </w:r>
      <w:r w:rsidR="00AA0C95" w:rsidRPr="00135F03">
        <w:rPr>
          <w:b/>
          <w:bCs/>
          <w:caps/>
          <w:color w:val="FF0000"/>
          <w:spacing w:val="-7"/>
          <w:w w:val="105"/>
        </w:rPr>
        <w:t xml:space="preserve"> </w:t>
      </w:r>
      <w:r w:rsidR="00AA0C95" w:rsidRPr="00135F03">
        <w:rPr>
          <w:b/>
          <w:bCs/>
          <w:caps/>
          <w:color w:val="FF0000"/>
          <w:spacing w:val="-2"/>
          <w:w w:val="105"/>
        </w:rPr>
        <w:t>party</w:t>
      </w:r>
      <w:r w:rsidR="00AA0C95" w:rsidRPr="00135F03">
        <w:rPr>
          <w:b/>
          <w:bCs/>
          <w:caps/>
          <w:color w:val="FF0000"/>
          <w:spacing w:val="-9"/>
          <w:w w:val="105"/>
        </w:rPr>
        <w:t xml:space="preserve"> </w:t>
      </w:r>
      <w:r w:rsidR="00AA0C95" w:rsidRPr="00135F03">
        <w:rPr>
          <w:b/>
          <w:bCs/>
          <w:caps/>
          <w:color w:val="FF0000"/>
          <w:spacing w:val="-2"/>
          <w:w w:val="105"/>
        </w:rPr>
        <w:t>AI</w:t>
      </w:r>
      <w:r w:rsidR="00AA0C95" w:rsidRPr="00135F03">
        <w:rPr>
          <w:b/>
          <w:bCs/>
          <w:caps/>
          <w:color w:val="FF0000"/>
          <w:spacing w:val="-6"/>
          <w:w w:val="105"/>
        </w:rPr>
        <w:t xml:space="preserve"> </w:t>
      </w:r>
      <w:r w:rsidR="00AA0C95" w:rsidRPr="00135F03">
        <w:rPr>
          <w:b/>
          <w:bCs/>
          <w:caps/>
          <w:color w:val="FF0000"/>
          <w:spacing w:val="-2"/>
          <w:w w:val="105"/>
        </w:rPr>
        <w:t>models,</w:t>
      </w:r>
      <w:r w:rsidR="00AA0C95" w:rsidRPr="00135F03">
        <w:rPr>
          <w:b/>
          <w:bCs/>
          <w:caps/>
          <w:color w:val="FF0000"/>
          <w:spacing w:val="-7"/>
          <w:w w:val="105"/>
        </w:rPr>
        <w:t xml:space="preserve"> </w:t>
      </w:r>
      <w:r w:rsidR="00AA0C95" w:rsidRPr="00135F03">
        <w:rPr>
          <w:b/>
          <w:bCs/>
          <w:caps/>
          <w:color w:val="FF0000"/>
          <w:spacing w:val="-2"/>
          <w:w w:val="105"/>
        </w:rPr>
        <w:t>which</w:t>
      </w:r>
      <w:r w:rsidR="00AA0C95" w:rsidRPr="00135F03">
        <w:rPr>
          <w:b/>
          <w:bCs/>
          <w:caps/>
          <w:color w:val="FF0000"/>
          <w:spacing w:val="-7"/>
          <w:w w:val="105"/>
        </w:rPr>
        <w:t xml:space="preserve"> </w:t>
      </w:r>
      <w:r w:rsidR="00AA0C95" w:rsidRPr="00135F03">
        <w:rPr>
          <w:b/>
          <w:bCs/>
          <w:caps/>
          <w:color w:val="FF0000"/>
          <w:spacing w:val="-2"/>
          <w:w w:val="105"/>
        </w:rPr>
        <w:t>like</w:t>
      </w:r>
      <w:r w:rsidR="00AA0C95" w:rsidRPr="00135F03">
        <w:rPr>
          <w:b/>
          <w:bCs/>
          <w:caps/>
          <w:color w:val="FF0000"/>
          <w:spacing w:val="-4"/>
          <w:w w:val="105"/>
        </w:rPr>
        <w:t xml:space="preserve"> </w:t>
      </w:r>
      <w:r w:rsidR="00AA0C95" w:rsidRPr="00135F03">
        <w:rPr>
          <w:b/>
          <w:bCs/>
          <w:caps/>
          <w:color w:val="FF0000"/>
          <w:spacing w:val="-2"/>
          <w:w w:val="105"/>
        </w:rPr>
        <w:t>any</w:t>
      </w:r>
      <w:r w:rsidR="00AA0C95" w:rsidRPr="00135F03">
        <w:rPr>
          <w:b/>
          <w:bCs/>
          <w:caps/>
          <w:color w:val="FF0000"/>
          <w:spacing w:val="-4"/>
          <w:w w:val="105"/>
        </w:rPr>
        <w:t xml:space="preserve"> </w:t>
      </w:r>
      <w:r w:rsidR="00AA0C95" w:rsidRPr="00135F03">
        <w:rPr>
          <w:b/>
          <w:bCs/>
          <w:caps/>
          <w:color w:val="FF0000"/>
          <w:spacing w:val="-2"/>
          <w:w w:val="105"/>
        </w:rPr>
        <w:t>AI</w:t>
      </w:r>
      <w:r w:rsidR="00AA0C95" w:rsidRPr="00135F03">
        <w:rPr>
          <w:b/>
          <w:bCs/>
          <w:caps/>
          <w:color w:val="FF0000"/>
          <w:spacing w:val="-6"/>
          <w:w w:val="105"/>
        </w:rPr>
        <w:t xml:space="preserve"> </w:t>
      </w:r>
      <w:r w:rsidR="00AA0C95" w:rsidRPr="00135F03">
        <w:rPr>
          <w:b/>
          <w:bCs/>
          <w:caps/>
          <w:color w:val="FF0000"/>
          <w:spacing w:val="-2"/>
          <w:w w:val="105"/>
        </w:rPr>
        <w:t>model,</w:t>
      </w:r>
      <w:r w:rsidR="00AA0C95" w:rsidRPr="00135F03">
        <w:rPr>
          <w:b/>
          <w:bCs/>
          <w:caps/>
          <w:color w:val="FF0000"/>
          <w:spacing w:val="-7"/>
          <w:w w:val="105"/>
        </w:rPr>
        <w:t xml:space="preserve"> </w:t>
      </w:r>
      <w:r w:rsidR="00AA0C95" w:rsidRPr="00135F03">
        <w:rPr>
          <w:b/>
          <w:bCs/>
          <w:caps/>
          <w:color w:val="FF0000"/>
          <w:spacing w:val="-2"/>
          <w:w w:val="105"/>
        </w:rPr>
        <w:t>can</w:t>
      </w:r>
      <w:r w:rsidR="00AA0C95" w:rsidRPr="00135F03">
        <w:rPr>
          <w:b/>
          <w:bCs/>
          <w:caps/>
          <w:color w:val="FF0000"/>
          <w:spacing w:val="-5"/>
          <w:w w:val="105"/>
        </w:rPr>
        <w:t xml:space="preserve"> </w:t>
      </w:r>
      <w:r w:rsidR="00AA0C95" w:rsidRPr="00135F03">
        <w:rPr>
          <w:b/>
          <w:bCs/>
          <w:caps/>
          <w:color w:val="FF0000"/>
          <w:spacing w:val="-2"/>
          <w:w w:val="105"/>
        </w:rPr>
        <w:t>produce</w:t>
      </w:r>
      <w:r w:rsidR="00AA0C95" w:rsidRPr="00135F03">
        <w:rPr>
          <w:b/>
          <w:bCs/>
          <w:caps/>
          <w:color w:val="FF0000"/>
          <w:spacing w:val="-6"/>
          <w:w w:val="105"/>
        </w:rPr>
        <w:t xml:space="preserve"> </w:t>
      </w:r>
      <w:r w:rsidR="00AA0C95" w:rsidRPr="00135F03">
        <w:rPr>
          <w:b/>
          <w:bCs/>
          <w:caps/>
          <w:color w:val="FF0000"/>
          <w:spacing w:val="-2"/>
          <w:w w:val="105"/>
        </w:rPr>
        <w:t>results</w:t>
      </w:r>
      <w:r w:rsidR="00AA0C95" w:rsidRPr="00135F03">
        <w:rPr>
          <w:b/>
          <w:bCs/>
          <w:caps/>
          <w:color w:val="FF0000"/>
          <w:spacing w:val="-4"/>
          <w:w w:val="105"/>
        </w:rPr>
        <w:t xml:space="preserve"> </w:t>
      </w:r>
      <w:r w:rsidR="00AA0C95" w:rsidRPr="00135F03">
        <w:rPr>
          <w:b/>
          <w:bCs/>
          <w:caps/>
          <w:color w:val="FF0000"/>
          <w:spacing w:val="-2"/>
          <w:w w:val="105"/>
        </w:rPr>
        <w:t xml:space="preserve">that </w:t>
      </w:r>
      <w:r w:rsidR="00AA0C95" w:rsidRPr="00135F03">
        <w:rPr>
          <w:b/>
          <w:bCs/>
          <w:caps/>
          <w:color w:val="FF0000"/>
        </w:rPr>
        <w:t>are inaccurate or incomplete.</w:t>
      </w:r>
      <w:r w:rsidR="00AA0C95" w:rsidRPr="00135F03">
        <w:rPr>
          <w:b/>
          <w:bCs/>
          <w:caps/>
          <w:color w:val="FF0000"/>
          <w:spacing w:val="40"/>
        </w:rPr>
        <w:t xml:space="preserve"> </w:t>
      </w:r>
      <w:proofErr w:type="gramStart"/>
      <w:r w:rsidRPr="00135F03">
        <w:rPr>
          <w:b/>
          <w:bCs/>
          <w:color w:val="FF0000"/>
        </w:rPr>
        <w:t>INSERT</w:t>
      </w:r>
      <w:proofErr w:type="gramEnd"/>
      <w:r w:rsidRPr="00135F03">
        <w:rPr>
          <w:b/>
          <w:bCs/>
          <w:color w:val="FF0000"/>
        </w:rPr>
        <w:t xml:space="preserve"> PRODUCT NAME</w:t>
      </w:r>
      <w:r w:rsidRPr="00135F03">
        <w:rPr>
          <w:color w:val="FF0000"/>
        </w:rPr>
        <w:t xml:space="preserve"> </w:t>
      </w:r>
      <w:r w:rsidR="00AA0C95" w:rsidRPr="00135F03">
        <w:rPr>
          <w:b/>
          <w:bCs/>
          <w:caps/>
          <w:color w:val="FF0000"/>
        </w:rPr>
        <w:t xml:space="preserve">output is not verified by Hyland for accuracy. Customers </w:t>
      </w:r>
      <w:r w:rsidR="00AA0C95" w:rsidRPr="00135F03">
        <w:rPr>
          <w:b/>
          <w:bCs/>
          <w:caps/>
          <w:color w:val="FF0000"/>
          <w:w w:val="105"/>
        </w:rPr>
        <w:t>are responsible for evaluating output for accuracy and suitability for the customer’s use case, including determining</w:t>
      </w:r>
      <w:r w:rsidR="00AA0C95" w:rsidRPr="00135F03">
        <w:rPr>
          <w:b/>
          <w:bCs/>
          <w:caps/>
          <w:color w:val="FF0000"/>
          <w:spacing w:val="-8"/>
          <w:w w:val="105"/>
        </w:rPr>
        <w:t xml:space="preserve"> </w:t>
      </w:r>
      <w:r w:rsidR="00AA0C95" w:rsidRPr="00135F03">
        <w:rPr>
          <w:b/>
          <w:bCs/>
          <w:caps/>
          <w:color w:val="FF0000"/>
          <w:w w:val="105"/>
        </w:rPr>
        <w:t>whether</w:t>
      </w:r>
      <w:r w:rsidR="00AA0C95" w:rsidRPr="00135F03">
        <w:rPr>
          <w:b/>
          <w:bCs/>
          <w:caps/>
          <w:color w:val="FF0000"/>
          <w:spacing w:val="-8"/>
          <w:w w:val="105"/>
        </w:rPr>
        <w:t xml:space="preserve"> </w:t>
      </w:r>
      <w:proofErr w:type="gramStart"/>
      <w:r w:rsidR="00AA0C95" w:rsidRPr="00135F03">
        <w:rPr>
          <w:b/>
          <w:bCs/>
          <w:caps/>
          <w:color w:val="FF0000"/>
          <w:w w:val="105"/>
        </w:rPr>
        <w:t>human</w:t>
      </w:r>
      <w:proofErr w:type="gramEnd"/>
      <w:r w:rsidR="00AA0C95" w:rsidRPr="00135F03">
        <w:rPr>
          <w:b/>
          <w:bCs/>
          <w:caps/>
          <w:color w:val="FF0000"/>
          <w:spacing w:val="-8"/>
          <w:w w:val="105"/>
        </w:rPr>
        <w:t xml:space="preserve"> </w:t>
      </w:r>
      <w:r w:rsidR="00AA0C95" w:rsidRPr="00135F03">
        <w:rPr>
          <w:b/>
          <w:bCs/>
          <w:caps/>
          <w:color w:val="FF0000"/>
          <w:w w:val="105"/>
        </w:rPr>
        <w:t>review</w:t>
      </w:r>
      <w:r w:rsidR="00AA0C95" w:rsidRPr="00135F03">
        <w:rPr>
          <w:b/>
          <w:bCs/>
          <w:caps/>
          <w:color w:val="FF0000"/>
          <w:spacing w:val="-9"/>
          <w:w w:val="105"/>
        </w:rPr>
        <w:t xml:space="preserve"> </w:t>
      </w:r>
      <w:r w:rsidR="00AA0C95" w:rsidRPr="00135F03">
        <w:rPr>
          <w:b/>
          <w:bCs/>
          <w:caps/>
          <w:color w:val="FF0000"/>
          <w:w w:val="105"/>
        </w:rPr>
        <w:t>of</w:t>
      </w:r>
      <w:r w:rsidR="00AA0C95" w:rsidRPr="00135F03">
        <w:rPr>
          <w:b/>
          <w:bCs/>
          <w:caps/>
          <w:color w:val="FF0000"/>
          <w:spacing w:val="-8"/>
          <w:w w:val="105"/>
        </w:rPr>
        <w:t xml:space="preserve"> </w:t>
      </w:r>
      <w:r w:rsidR="00AA0C95" w:rsidRPr="00135F03">
        <w:rPr>
          <w:b/>
          <w:bCs/>
          <w:caps/>
          <w:color w:val="FF0000"/>
          <w:w w:val="105"/>
        </w:rPr>
        <w:t>the</w:t>
      </w:r>
      <w:r w:rsidR="00AA0C95" w:rsidRPr="00135F03">
        <w:rPr>
          <w:b/>
          <w:bCs/>
          <w:caps/>
          <w:color w:val="FF0000"/>
          <w:spacing w:val="-9"/>
          <w:w w:val="105"/>
        </w:rPr>
        <w:t xml:space="preserve"> </w:t>
      </w:r>
      <w:r w:rsidR="00AA0C95" w:rsidRPr="00135F03">
        <w:rPr>
          <w:b/>
          <w:bCs/>
          <w:caps/>
          <w:color w:val="FF0000"/>
          <w:w w:val="105"/>
        </w:rPr>
        <w:t>output</w:t>
      </w:r>
      <w:r w:rsidR="00AA0C95" w:rsidRPr="00135F03">
        <w:rPr>
          <w:b/>
          <w:bCs/>
          <w:caps/>
          <w:color w:val="FF0000"/>
          <w:spacing w:val="-9"/>
          <w:w w:val="105"/>
        </w:rPr>
        <w:t xml:space="preserve"> </w:t>
      </w:r>
      <w:r w:rsidR="00AA0C95" w:rsidRPr="00135F03">
        <w:rPr>
          <w:b/>
          <w:bCs/>
          <w:caps/>
          <w:color w:val="FF0000"/>
          <w:w w:val="105"/>
        </w:rPr>
        <w:t>is</w:t>
      </w:r>
      <w:r w:rsidR="00AA0C95" w:rsidRPr="00135F03">
        <w:rPr>
          <w:b/>
          <w:bCs/>
          <w:caps/>
          <w:color w:val="FF0000"/>
          <w:spacing w:val="-8"/>
          <w:w w:val="105"/>
        </w:rPr>
        <w:t xml:space="preserve"> </w:t>
      </w:r>
      <w:r w:rsidR="00AA0C95" w:rsidRPr="00135F03">
        <w:rPr>
          <w:b/>
          <w:bCs/>
          <w:caps/>
          <w:color w:val="FF0000"/>
          <w:w w:val="105"/>
        </w:rPr>
        <w:t>required.</w:t>
      </w:r>
    </w:p>
    <w:p w14:paraId="68AD43A3" w14:textId="041CBAD6" w:rsidR="00AA0C95" w:rsidRPr="00135F03" w:rsidRDefault="00D1706C" w:rsidP="00135F03">
      <w:pPr>
        <w:pStyle w:val="BodyText"/>
        <w:spacing w:before="280"/>
        <w:ind w:left="100"/>
        <w:jc w:val="both"/>
        <w:rPr>
          <w:color w:val="FF0000"/>
        </w:rPr>
      </w:pPr>
      <w:r w:rsidRPr="0062706C">
        <w:rPr>
          <w:color w:val="FF0000"/>
        </w:rPr>
        <w:t>INSERT PRODUCT</w:t>
      </w:r>
      <w:r w:rsidR="00500107">
        <w:rPr>
          <w:color w:val="FF0000"/>
        </w:rPr>
        <w:t xml:space="preserve"> NAME</w:t>
      </w:r>
      <w:r w:rsidR="00C5139D" w:rsidRPr="0062706C">
        <w:rPr>
          <w:color w:val="FF0000"/>
        </w:rPr>
        <w:t xml:space="preserve"> is not designed or intended for use in connection with any</w:t>
      </w:r>
      <w:r w:rsidR="00C5139D" w:rsidRPr="0062706C">
        <w:rPr>
          <w:color w:val="FF0000"/>
          <w:spacing w:val="13"/>
        </w:rPr>
        <w:t xml:space="preserve"> known</w:t>
      </w:r>
      <w:r w:rsidR="0062706C">
        <w:rPr>
          <w:color w:val="FF0000"/>
          <w:spacing w:val="13"/>
        </w:rPr>
        <w:t xml:space="preserve"> </w:t>
      </w:r>
      <w:r w:rsidR="00AA0C95" w:rsidRPr="0062706C">
        <w:rPr>
          <w:color w:val="FF0000"/>
        </w:rPr>
        <w:t>limitations</w:t>
      </w:r>
      <w:r w:rsidR="0062706C" w:rsidRPr="0062706C">
        <w:rPr>
          <w:color w:val="FF0000"/>
        </w:rPr>
        <w:t xml:space="preserve"> </w:t>
      </w:r>
      <w:r w:rsidR="0062706C">
        <w:rPr>
          <w:color w:val="FF0000"/>
        </w:rPr>
        <w:t>otherwise</w:t>
      </w:r>
      <w:r w:rsidR="00AA0C95" w:rsidRPr="00135F03">
        <w:rPr>
          <w:color w:val="FF0000"/>
          <w:spacing w:val="16"/>
        </w:rPr>
        <w:t xml:space="preserve"> </w:t>
      </w:r>
      <w:r w:rsidR="00AA0C95" w:rsidRPr="00135F03">
        <w:rPr>
          <w:color w:val="FF0000"/>
        </w:rPr>
        <w:t>identified</w:t>
      </w:r>
      <w:r w:rsidR="00AA0C95" w:rsidRPr="00135F03">
        <w:rPr>
          <w:color w:val="FF0000"/>
          <w:spacing w:val="13"/>
        </w:rPr>
        <w:t xml:space="preserve"> </w:t>
      </w:r>
      <w:r w:rsidR="00AA0C95" w:rsidRPr="00135F03">
        <w:rPr>
          <w:color w:val="FF0000"/>
        </w:rPr>
        <w:t>in</w:t>
      </w:r>
      <w:r w:rsidR="00AA0C95" w:rsidRPr="00135F03">
        <w:rPr>
          <w:color w:val="FF0000"/>
          <w:spacing w:val="16"/>
        </w:rPr>
        <w:t xml:space="preserve"> the relevant </w:t>
      </w:r>
      <w:r w:rsidR="00AA0C95" w:rsidRPr="00135F03">
        <w:rPr>
          <w:color w:val="FF0000"/>
        </w:rPr>
        <w:t>model</w:t>
      </w:r>
      <w:r w:rsidR="00AA0C95" w:rsidRPr="00135F03">
        <w:rPr>
          <w:color w:val="FF0000"/>
          <w:spacing w:val="13"/>
        </w:rPr>
        <w:t xml:space="preserve"> </w:t>
      </w:r>
      <w:r w:rsidR="00AA0C95" w:rsidRPr="00135F03">
        <w:rPr>
          <w:color w:val="FF0000"/>
        </w:rPr>
        <w:t>provider</w:t>
      </w:r>
      <w:r w:rsidR="00AA0C95" w:rsidRPr="00135F03">
        <w:rPr>
          <w:color w:val="FF0000"/>
          <w:spacing w:val="14"/>
        </w:rPr>
        <w:t xml:space="preserve"> </w:t>
      </w:r>
      <w:r w:rsidR="00AA0C95" w:rsidRPr="00135F03">
        <w:rPr>
          <w:color w:val="FF0000"/>
          <w:spacing w:val="-2"/>
        </w:rPr>
        <w:t>documentation or the parties’ applicable agreement.</w:t>
      </w:r>
    </w:p>
    <w:p w14:paraId="4BC5CD2A" w14:textId="1790AAA5" w:rsidR="006D6A73" w:rsidRDefault="00560BD3" w:rsidP="00560BD3">
      <w:pPr>
        <w:pStyle w:val="Heading1"/>
      </w:pPr>
      <w:commentRangeStart w:id="6"/>
      <w:r>
        <w:t>Guardrails</w:t>
      </w:r>
      <w:commentRangeEnd w:id="6"/>
      <w:r w:rsidR="001805C7">
        <w:rPr>
          <w:rStyle w:val="CommentReference"/>
          <w:rFonts w:asciiTheme="minorHAnsi" w:eastAsiaTheme="minorEastAsia" w:hAnsiTheme="minorHAnsi" w:cstheme="minorBidi"/>
          <w:b w:val="0"/>
          <w:color w:val="auto"/>
        </w:rPr>
        <w:commentReference w:id="6"/>
      </w:r>
      <w:r>
        <w:t xml:space="preserve"> </w:t>
      </w:r>
    </w:p>
    <w:p w14:paraId="053049B9" w14:textId="1BDFCC37" w:rsidR="008F492E" w:rsidRDefault="00500379" w:rsidP="00500379">
      <w:pPr>
        <w:pStyle w:val="Subtitle"/>
      </w:pPr>
      <w:commentRangeStart w:id="7"/>
      <w:r>
        <w:t>Monitoring</w:t>
      </w:r>
      <w:commentRangeEnd w:id="7"/>
      <w:r w:rsidR="00B76E68">
        <w:rPr>
          <w:rStyle w:val="CommentReference"/>
          <w:rFonts w:asciiTheme="minorHAnsi" w:eastAsiaTheme="minorEastAsia" w:hAnsiTheme="minorHAnsi" w:cstheme="minorBidi"/>
          <w:bCs w:val="0"/>
          <w:color w:val="auto"/>
        </w:rPr>
        <w:commentReference w:id="7"/>
      </w:r>
    </w:p>
    <w:p w14:paraId="5BC6D933" w14:textId="2F8E0D9E" w:rsidR="00560BD3" w:rsidRPr="00BA22E8" w:rsidRDefault="005C5F82" w:rsidP="005C5F82">
      <w:pPr>
        <w:pStyle w:val="Subtitle"/>
      </w:pPr>
      <w:r>
        <w:t xml:space="preserve">Fairness and </w:t>
      </w:r>
      <w:commentRangeStart w:id="8"/>
      <w:r>
        <w:t>Bias</w:t>
      </w:r>
      <w:commentRangeEnd w:id="8"/>
      <w:r w:rsidR="00782581">
        <w:rPr>
          <w:rStyle w:val="CommentReference"/>
          <w:rFonts w:asciiTheme="minorHAnsi" w:eastAsiaTheme="minorEastAsia" w:hAnsiTheme="minorHAnsi" w:cstheme="minorBidi"/>
          <w:bCs w:val="0"/>
          <w:color w:val="auto"/>
        </w:rPr>
        <w:commentReference w:id="8"/>
      </w:r>
    </w:p>
    <w:p w14:paraId="61A1F0CA" w14:textId="011CDEB1" w:rsidR="00DF61F7" w:rsidRPr="005C5F82" w:rsidRDefault="00DF61F7" w:rsidP="00DF61F7">
      <w:pPr>
        <w:pStyle w:val="Subtitle"/>
      </w:pPr>
      <w:r>
        <w:t xml:space="preserve">Explainability </w:t>
      </w:r>
      <w:r w:rsidR="00BD0E6F">
        <w:t xml:space="preserve">&amp; </w:t>
      </w:r>
      <w:commentRangeStart w:id="9"/>
      <w:r w:rsidR="00BD0E6F">
        <w:t>Transparency</w:t>
      </w:r>
      <w:commentRangeEnd w:id="9"/>
      <w:r w:rsidR="00DE0458">
        <w:rPr>
          <w:rStyle w:val="CommentReference"/>
          <w:rFonts w:asciiTheme="minorHAnsi" w:eastAsiaTheme="minorEastAsia" w:hAnsiTheme="minorHAnsi" w:cstheme="minorBidi"/>
          <w:bCs w:val="0"/>
          <w:color w:val="auto"/>
        </w:rPr>
        <w:commentReference w:id="9"/>
      </w:r>
      <w:r w:rsidR="00BD0E6F">
        <w:t xml:space="preserve"> </w:t>
      </w:r>
    </w:p>
    <w:p w14:paraId="47FC6FAF" w14:textId="26D53FA6" w:rsidR="002C642C" w:rsidRDefault="00406B66" w:rsidP="002C642C">
      <w:pPr>
        <w:pStyle w:val="Subtitle"/>
      </w:pPr>
      <w:commentRangeStart w:id="10"/>
      <w:r>
        <w:t>Accountability</w:t>
      </w:r>
      <w:commentRangeEnd w:id="10"/>
      <w:r w:rsidR="00D055F3">
        <w:rPr>
          <w:rStyle w:val="CommentReference"/>
          <w:rFonts w:asciiTheme="minorHAnsi" w:eastAsiaTheme="minorEastAsia" w:hAnsiTheme="minorHAnsi" w:cstheme="minorBidi"/>
          <w:bCs w:val="0"/>
          <w:color w:val="auto"/>
        </w:rPr>
        <w:commentReference w:id="10"/>
      </w:r>
      <w:r>
        <w:t xml:space="preserve"> </w:t>
      </w:r>
    </w:p>
    <w:p w14:paraId="44D20B6B" w14:textId="77777777" w:rsidR="0090533E" w:rsidRDefault="0090533E" w:rsidP="0004428C">
      <w:pPr>
        <w:rPr>
          <w:highlight w:val="yellow"/>
        </w:rPr>
      </w:pPr>
    </w:p>
    <w:p w14:paraId="0F69A737" w14:textId="77777777" w:rsidR="0090533E" w:rsidRDefault="0090533E" w:rsidP="0004428C">
      <w:pPr>
        <w:rPr>
          <w:highlight w:val="yellow"/>
        </w:rPr>
      </w:pPr>
    </w:p>
    <w:p w14:paraId="1C350AB9" w14:textId="77777777" w:rsidR="0045440C" w:rsidRPr="000A7A95" w:rsidRDefault="0045440C" w:rsidP="0004428C"/>
    <w:p w14:paraId="18D2C2C7" w14:textId="72962C79" w:rsidR="00560BD3" w:rsidRPr="002E6925" w:rsidRDefault="0045440C" w:rsidP="0004428C">
      <w:r>
        <w:rPr>
          <w:noProof/>
        </w:rPr>
        <w:lastRenderedPageBreak/>
        <mc:AlternateContent>
          <mc:Choice Requires="wps">
            <w:drawing>
              <wp:inline distT="0" distB="0" distL="0" distR="0" wp14:anchorId="0635164C" wp14:editId="79BA5AAD">
                <wp:extent cx="6697134" cy="994834"/>
                <wp:effectExtent l="12700" t="12700" r="8890" b="8890"/>
                <wp:docPr id="113561044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7134" cy="9948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3BCE4" w14:textId="580BD76D" w:rsidR="0045440C" w:rsidRPr="0045440C" w:rsidRDefault="0045440C" w:rsidP="0045440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5440C">
                              <w:rPr>
                                <w:color w:val="000000" w:themeColor="text1"/>
                              </w:rPr>
                              <w:t xml:space="preserve">Hyland reserves the right to update this AI Service Card at any time.  </w:t>
                            </w:r>
                          </w:p>
                          <w:p w14:paraId="5EB8CBAF" w14:textId="1266F73C" w:rsidR="0045440C" w:rsidRPr="0045440C" w:rsidRDefault="0045440C" w:rsidP="006E5D37">
                            <w:pPr>
                              <w:rPr>
                                <w:color w:val="000000" w:themeColor="text1"/>
                              </w:rPr>
                            </w:pPr>
                            <w:r w:rsidRPr="0045440C">
                              <w:rPr>
                                <w:color w:val="000000" w:themeColor="text1"/>
                              </w:rPr>
                              <w:t>Issue date:</w:t>
                            </w:r>
                            <w:r w:rsidRPr="0045440C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6E5D37" w:rsidRPr="00836B98"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</w:rPr>
                              <w:t>A</w:t>
                            </w:r>
                            <w:r w:rsidR="00836B98"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</w:rPr>
                              <w:t>D</w:t>
                            </w:r>
                            <w:r w:rsidR="006E5D37" w:rsidRPr="00836B98"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</w:rPr>
                              <w:t>D DATE AI SERVICE CARD IS POSTED TO TRUST CENTER</w:t>
                            </w:r>
                            <w:r w:rsidR="006E5D3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35164C" id="Rectangle 4" o:spid="_x0000_s1026" style="width:527.35pt;height:7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" filled="f" strokecolor="#6e33ff [3205]" strokeweight="1.5pt">
                <v:textbox>
                  <w:txbxContent>
                    <w:p w14:paraId="0733BCE4" w14:textId="580BD76D" w:rsidR="0045440C" w:rsidRPr="0045440C" w:rsidRDefault="0045440C" w:rsidP="0045440C">
                      <w:pPr>
                        <w:rPr>
                          <w:color w:val="000000" w:themeColor="text1"/>
                        </w:rPr>
                      </w:pPr>
                      <w:r w:rsidRPr="0045440C">
                        <w:rPr>
                          <w:color w:val="000000" w:themeColor="text1"/>
                        </w:rPr>
                        <w:t xml:space="preserve">Hyland reserves the right to update this AI Service Card at any time.  </w:t>
                      </w:r>
                    </w:p>
                    <w:p w14:paraId="5EB8CBAF" w14:textId="1266F73C" w:rsidR="0045440C" w:rsidRPr="0045440C" w:rsidRDefault="0045440C" w:rsidP="006E5D37">
                      <w:pPr>
                        <w:rPr>
                          <w:color w:val="000000" w:themeColor="text1"/>
                        </w:rPr>
                      </w:pPr>
                      <w:r w:rsidRPr="0045440C">
                        <w:rPr>
                          <w:color w:val="000000" w:themeColor="text1"/>
                        </w:rPr>
                        <w:t>Issue date:</w:t>
                      </w:r>
                      <w:r w:rsidRPr="0045440C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6E5D37" w:rsidRPr="00836B98">
                        <w:rPr>
                          <w:b/>
                          <w:bCs/>
                          <w:color w:val="000000" w:themeColor="text1"/>
                          <w:highlight w:val="yellow"/>
                        </w:rPr>
                        <w:t>A</w:t>
                      </w:r>
                      <w:r w:rsidR="00836B98">
                        <w:rPr>
                          <w:b/>
                          <w:bCs/>
                          <w:color w:val="000000" w:themeColor="text1"/>
                          <w:highlight w:val="yellow"/>
                        </w:rPr>
                        <w:t>D</w:t>
                      </w:r>
                      <w:r w:rsidR="006E5D37" w:rsidRPr="00836B98">
                        <w:rPr>
                          <w:b/>
                          <w:bCs/>
                          <w:color w:val="000000" w:themeColor="text1"/>
                          <w:highlight w:val="yellow"/>
                        </w:rPr>
                        <w:t>D DATE AI SERVICE CARD IS POSTED TO TRUST CENTER</w:t>
                      </w:r>
                      <w:r w:rsidR="006E5D37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560BD3" w:rsidRPr="002E6925" w:rsidSect="003E1F96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0" w:footer="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Jennifer Miller" w:date="2025-05-27T16:09:00Z" w:initials="JM">
    <w:p w14:paraId="2E8BEE84" w14:textId="77777777" w:rsidR="00AB53CC" w:rsidRDefault="00AB53CC" w:rsidP="00AB53CC">
      <w:pPr>
        <w:pStyle w:val="CommentText"/>
      </w:pPr>
      <w:r>
        <w:rPr>
          <w:rStyle w:val="CommentReference"/>
        </w:rPr>
        <w:annotationRef/>
      </w:r>
      <w:r>
        <w:t xml:space="preserve">Include link to applicable model/service cards. </w:t>
      </w:r>
    </w:p>
  </w:comment>
  <w:comment w:id="2" w:author="Jennifer Miller" w:date="2025-05-27T16:09:00Z" w:initials="JM">
    <w:p w14:paraId="6F6FFBF8" w14:textId="42B2A17B" w:rsidR="00AB53CC" w:rsidRDefault="00AB53CC" w:rsidP="00AB53CC">
      <w:pPr>
        <w:pStyle w:val="CommentText"/>
      </w:pPr>
      <w:r>
        <w:rPr>
          <w:rStyle w:val="CommentReference"/>
        </w:rPr>
        <w:annotationRef/>
      </w:r>
      <w:r>
        <w:t xml:space="preserve">These are example statements from the KD and Automate Service Cards. Modify as needed.  </w:t>
      </w:r>
    </w:p>
  </w:comment>
  <w:comment w:id="3" w:author="Jennifer Miller" w:date="2025-05-27T16:07:00Z" w:initials="JM">
    <w:p w14:paraId="5D4ABEAC" w14:textId="083C49F3" w:rsidR="005A66DC" w:rsidRDefault="005A66DC" w:rsidP="005A66DC">
      <w:pPr>
        <w:pStyle w:val="CommentText"/>
      </w:pPr>
      <w:r>
        <w:rPr>
          <w:rStyle w:val="CommentReference"/>
        </w:rPr>
        <w:annotationRef/>
      </w:r>
      <w:r>
        <w:t xml:space="preserve">Include where applicable.  </w:t>
      </w:r>
    </w:p>
  </w:comment>
  <w:comment w:id="4" w:author="Jennifer Miller" w:date="2025-04-17T08:29:00Z" w:initials="JM">
    <w:p w14:paraId="3A714FA5" w14:textId="77777777" w:rsidR="00955AE7" w:rsidRDefault="004F75EB" w:rsidP="00955AE7">
      <w:pPr>
        <w:pStyle w:val="CommentText"/>
      </w:pPr>
      <w:r>
        <w:rPr>
          <w:rStyle w:val="CommentReference"/>
        </w:rPr>
        <w:annotationRef/>
      </w:r>
      <w:r w:rsidR="00955AE7">
        <w:t xml:space="preserve">Review and revise, as applicable.  Known limitations are limitations that could impact the effectiveness or reliability of a AI system. </w:t>
      </w:r>
    </w:p>
  </w:comment>
  <w:comment w:id="5" w:author="Jennifer Miller" w:date="2025-04-04T08:23:00Z" w:initials="JM">
    <w:p w14:paraId="3BC328A7" w14:textId="5ADAEEBF" w:rsidR="00473F86" w:rsidRDefault="007518AA" w:rsidP="00473F86">
      <w:pPr>
        <w:pStyle w:val="CommentText"/>
      </w:pPr>
      <w:r>
        <w:rPr>
          <w:rStyle w:val="CommentReference"/>
        </w:rPr>
        <w:annotationRef/>
      </w:r>
      <w:r w:rsidR="00473F86">
        <w:t xml:space="preserve">Insert additional known limitations. The limitations in red are required, but should be modified as necessary for the product. </w:t>
      </w:r>
    </w:p>
  </w:comment>
  <w:comment w:id="6" w:author="Jennifer Miller" w:date="2025-04-04T08:24:00Z" w:initials="JM">
    <w:p w14:paraId="6FCF762D" w14:textId="77777777" w:rsidR="001D2716" w:rsidRDefault="001805C7" w:rsidP="001D2716">
      <w:pPr>
        <w:pStyle w:val="CommentText"/>
      </w:pPr>
      <w:r>
        <w:rPr>
          <w:rStyle w:val="CommentReference"/>
        </w:rPr>
        <w:annotationRef/>
      </w:r>
      <w:r w:rsidR="001D2716">
        <w:t xml:space="preserve">Include details for each category. Applicability and scope will vary based on the product’s AI model usage.  If you feel a category is not applicable, please explain. </w:t>
      </w:r>
    </w:p>
  </w:comment>
  <w:comment w:id="7" w:author="Jennifer Miller" w:date="2025-05-27T16:26:00Z" w:initials="JM">
    <w:p w14:paraId="5580E5A5" w14:textId="77777777" w:rsidR="00265C14" w:rsidRDefault="00B76E68" w:rsidP="00265C14">
      <w:pPr>
        <w:pStyle w:val="CommentText"/>
      </w:pPr>
      <w:r>
        <w:rPr>
          <w:rStyle w:val="CommentReference"/>
        </w:rPr>
        <w:annotationRef/>
      </w:r>
      <w:r w:rsidR="00265C14">
        <w:t xml:space="preserve">What features oversee the performance of the </w:t>
      </w:r>
      <w:r w:rsidR="00265C14">
        <w:rPr>
          <w:b/>
          <w:bCs/>
        </w:rPr>
        <w:t>AI systems</w:t>
      </w:r>
      <w:r w:rsidR="00265C14">
        <w:t>?</w:t>
      </w:r>
    </w:p>
  </w:comment>
  <w:comment w:id="8" w:author="Jennifer Miller" w:date="2025-05-27T16:28:00Z" w:initials="JM">
    <w:p w14:paraId="70D221B7" w14:textId="4F191537" w:rsidR="00265C14" w:rsidRDefault="00782581" w:rsidP="00265C14">
      <w:pPr>
        <w:pStyle w:val="CommentText"/>
      </w:pPr>
      <w:r>
        <w:rPr>
          <w:rStyle w:val="CommentReference"/>
        </w:rPr>
        <w:annotationRef/>
      </w:r>
      <w:r w:rsidR="00265C14">
        <w:t>What features prevent or detect unfair or bias outcomes from the AI System?</w:t>
      </w:r>
    </w:p>
  </w:comment>
  <w:comment w:id="9" w:author="Jennifer Miller" w:date="2025-05-27T16:24:00Z" w:initials="JM">
    <w:p w14:paraId="707BB871" w14:textId="77777777" w:rsidR="00265C14" w:rsidRDefault="00DE0458" w:rsidP="00265C14">
      <w:pPr>
        <w:pStyle w:val="CommentText"/>
      </w:pPr>
      <w:r>
        <w:rPr>
          <w:rStyle w:val="CommentReference"/>
        </w:rPr>
        <w:annotationRef/>
      </w:r>
      <w:r w:rsidR="00265C14">
        <w:t xml:space="preserve">Explainability is about knowing how the AI model derives the output.  Transparency is a broader terms that includes visibility into how the product was developed (to include AI), what data is used, and even the functionality that notifies a user they are interacting with AI.   What features address these concept? </w:t>
      </w:r>
    </w:p>
  </w:comment>
  <w:comment w:id="10" w:author="Jennifer Miller" w:date="2025-05-27T16:20:00Z" w:initials="JM">
    <w:p w14:paraId="2A92ECD2" w14:textId="5EF3507C" w:rsidR="00D055F3" w:rsidRDefault="00D055F3" w:rsidP="00D055F3">
      <w:pPr>
        <w:pStyle w:val="CommentText"/>
      </w:pPr>
      <w:r>
        <w:rPr>
          <w:rStyle w:val="CommentReference"/>
        </w:rPr>
        <w:annotationRef/>
      </w:r>
      <w:r>
        <w:t xml:space="preserve">Accountability in AI development means ensuring that technologies are safe, ethical, and aligned with societal values. How do our products allow a customer to confirm their use of the product meets their values?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E8BEE84" w15:done="0"/>
  <w15:commentEx w15:paraId="6F6FFBF8" w15:done="0"/>
  <w15:commentEx w15:paraId="5D4ABEAC" w15:done="0"/>
  <w15:commentEx w15:paraId="3A714FA5" w15:done="0"/>
  <w15:commentEx w15:paraId="3BC328A7" w15:done="0"/>
  <w15:commentEx w15:paraId="6FCF762D" w15:done="0"/>
  <w15:commentEx w15:paraId="5580E5A5" w15:done="0"/>
  <w15:commentEx w15:paraId="70D221B7" w15:done="0"/>
  <w15:commentEx w15:paraId="707BB871" w15:done="0"/>
  <w15:commentEx w15:paraId="2A92EC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CBDA4ED" w16cex:dateUtc="2025-05-27T20:09:00Z"/>
  <w16cex:commentExtensible w16cex:durableId="2208C985" w16cex:dateUtc="2025-05-27T20:09:00Z"/>
  <w16cex:commentExtensible w16cex:durableId="7FC593EA" w16cex:dateUtc="2025-05-27T20:07:00Z"/>
  <w16cex:commentExtensible w16cex:durableId="01DAE917" w16cex:dateUtc="2025-04-17T12:29:00Z"/>
  <w16cex:commentExtensible w16cex:durableId="46A17B84" w16cex:dateUtc="2025-04-04T12:23:00Z"/>
  <w16cex:commentExtensible w16cex:durableId="1631E26F" w16cex:dateUtc="2025-04-04T12:24:00Z"/>
  <w16cex:commentExtensible w16cex:durableId="2C11AC5B" w16cex:dateUtc="2025-05-27T20:26:00Z"/>
  <w16cex:commentExtensible w16cex:durableId="721B43D9" w16cex:dateUtc="2025-05-27T20:28:00Z"/>
  <w16cex:commentExtensible w16cex:durableId="41758BC9" w16cex:dateUtc="2025-05-27T20:24:00Z"/>
  <w16cex:commentExtensible w16cex:durableId="37DB45BB" w16cex:dateUtc="2025-05-27T20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E8BEE84" w16cid:durableId="5CBDA4ED"/>
  <w16cid:commentId w16cid:paraId="6F6FFBF8" w16cid:durableId="2208C985"/>
  <w16cid:commentId w16cid:paraId="5D4ABEAC" w16cid:durableId="7FC593EA"/>
  <w16cid:commentId w16cid:paraId="3A714FA5" w16cid:durableId="01DAE917"/>
  <w16cid:commentId w16cid:paraId="3BC328A7" w16cid:durableId="46A17B84"/>
  <w16cid:commentId w16cid:paraId="6FCF762D" w16cid:durableId="1631E26F"/>
  <w16cid:commentId w16cid:paraId="5580E5A5" w16cid:durableId="2C11AC5B"/>
  <w16cid:commentId w16cid:paraId="70D221B7" w16cid:durableId="721B43D9"/>
  <w16cid:commentId w16cid:paraId="707BB871" w16cid:durableId="41758BC9"/>
  <w16cid:commentId w16cid:paraId="2A92ECD2" w16cid:durableId="37DB45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F7675" w14:textId="77777777" w:rsidR="0095489C" w:rsidRDefault="0095489C" w:rsidP="00110334">
      <w:r>
        <w:separator/>
      </w:r>
    </w:p>
  </w:endnote>
  <w:endnote w:type="continuationSeparator" w:id="0">
    <w:p w14:paraId="2B2880EC" w14:textId="77777777" w:rsidR="0095489C" w:rsidRDefault="0095489C" w:rsidP="00110334">
      <w:r>
        <w:continuationSeparator/>
      </w:r>
    </w:p>
  </w:endnote>
  <w:endnote w:type="continuationNotice" w:id="1">
    <w:p w14:paraId="6C06809E" w14:textId="77777777" w:rsidR="0095489C" w:rsidRDefault="009548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40B2A" w14:textId="6A0FC2B9" w:rsidR="00B36C51" w:rsidRPr="003021AE" w:rsidRDefault="003E7C94" w:rsidP="00110334">
    <w:r>
      <w:rPr>
        <w:noProof/>
      </w:rPr>
      <w:drawing>
        <wp:anchor distT="0" distB="0" distL="114300" distR="114300" simplePos="0" relativeHeight="251658242" behindDoc="0" locked="0" layoutInCell="1" allowOverlap="1" wp14:anchorId="79AE1A01" wp14:editId="51460242">
          <wp:simplePos x="0" y="0"/>
          <wp:positionH relativeFrom="column">
            <wp:posOffset>6515100</wp:posOffset>
          </wp:positionH>
          <wp:positionV relativeFrom="page">
            <wp:posOffset>9683115</wp:posOffset>
          </wp:positionV>
          <wp:extent cx="302895" cy="159385"/>
          <wp:effectExtent l="0" t="0" r="1905" b="0"/>
          <wp:wrapNone/>
          <wp:docPr id="772425086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4325024" name="Graphic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2895" cy="159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C0942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EC20694" wp14:editId="248348F0">
              <wp:simplePos x="0" y="0"/>
              <wp:positionH relativeFrom="page">
                <wp:posOffset>346710</wp:posOffset>
              </wp:positionH>
              <wp:positionV relativeFrom="bottomMargin">
                <wp:posOffset>15240</wp:posOffset>
              </wp:positionV>
              <wp:extent cx="7086600" cy="323193"/>
              <wp:effectExtent l="0" t="0" r="0" b="1270"/>
              <wp:wrapNone/>
              <wp:docPr id="30999916" name="Text Box 309999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86600" cy="32319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4837" w:type="pct"/>
                            <w:jc w:val="center"/>
                            <w:tblInd w:w="0" w:type="dxa"/>
                            <w:tblBorders>
                              <w:top w:val="single" w:sz="4" w:space="0" w:color="67709A" w:themeColor="accent5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top w:w="72" w:type="dxa"/>
                              <w:left w:w="0" w:type="dxa"/>
                              <w:right w:w="0" w:type="dxa"/>
                            </w:tblCellMar>
                            <w:tblLook w:val="0600" w:firstRow="0" w:lastRow="0" w:firstColumn="0" w:lastColumn="0" w:noHBand="1" w:noVBand="1"/>
                          </w:tblPr>
                          <w:tblGrid>
                            <w:gridCol w:w="10801"/>
                          </w:tblGrid>
                          <w:tr w:rsidR="000C0942" w:rsidRPr="00FF56EA" w14:paraId="09081F38" w14:textId="77777777" w:rsidTr="006B5DD0">
                            <w:trPr>
                              <w:cantSplit/>
                              <w:trHeight w:val="360"/>
                              <w:jc w:val="center"/>
                            </w:trPr>
                            <w:tc>
                              <w:tcPr>
                                <w:tcW w:w="5000" w:type="pct"/>
                              </w:tcPr>
                              <w:p w14:paraId="4E3CAEBB" w14:textId="46909CA5" w:rsidR="000C0942" w:rsidRPr="00FF56EA" w:rsidRDefault="000C0942" w:rsidP="00110334">
                                <w:pPr>
                                  <w:pStyle w:val="Footer"/>
                                </w:pPr>
                                <w:r w:rsidRPr="00DE7BD7">
                                  <w:rPr>
                                    <w:sz w:val="18"/>
                                    <w:szCs w:val="16"/>
                                  </w:rPr>
                                  <w:t>© Hyland Software, Inc. All rights reserved.</w:t>
                                </w:r>
                                <w:r w:rsidR="007212A4">
                                  <w:rPr>
                                    <w:noProof/>
                                  </w:rPr>
                                  <w:t xml:space="preserve"> </w:t>
                                </w:r>
                                <w:r w:rsidR="00DE7BD7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</w:tbl>
                        <w:p w14:paraId="17A24E4F" w14:textId="77777777" w:rsidR="000C0942" w:rsidRDefault="000C0942" w:rsidP="000C0942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C20694" id="_x0000_t202" coordsize="21600,21600" o:spt="202" path="m,l,21600r21600,l21600,xe">
              <v:stroke joinstyle="miter"/>
              <v:path gradientshapeok="t" o:connecttype="rect"/>
            </v:shapetype>
            <v:shape id="Text Box 30999916" o:spid="_x0000_s1027" type="#_x0000_t202" style="position:absolute;margin-left:27.3pt;margin-top:1.2pt;width:558pt;height:25.4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" filled="f" stroked="f" strokeweight=".5pt">
              <v:textbox inset="0,0,0,0">
                <w:txbxContent>
                  <w:tbl>
                    <w:tblPr>
                      <w:tblStyle w:val="TableGrid"/>
                      <w:tblW w:w="4837" w:type="pct"/>
                      <w:jc w:val="center"/>
                      <w:tblInd w:w="0" w:type="dxa"/>
                      <w:tblBorders>
                        <w:top w:val="single" w:sz="4" w:space="0" w:color="67709A" w:themeColor="accent5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72" w:type="dxa"/>
                        <w:left w:w="0" w:type="dxa"/>
                        <w:right w:w="0" w:type="dxa"/>
                      </w:tblCellMar>
                      <w:tblLook w:val="0600" w:firstRow="0" w:lastRow="0" w:firstColumn="0" w:lastColumn="0" w:noHBand="1" w:noVBand="1"/>
                    </w:tblPr>
                    <w:tblGrid>
                      <w:gridCol w:w="10801"/>
                    </w:tblGrid>
                    <w:tr w:rsidR="000C0942" w:rsidRPr="00FF56EA" w14:paraId="09081F38" w14:textId="77777777" w:rsidTr="006B5DD0">
                      <w:trPr>
                        <w:cantSplit/>
                        <w:trHeight w:val="360"/>
                        <w:jc w:val="center"/>
                      </w:trPr>
                      <w:tc>
                        <w:tcPr>
                          <w:tcW w:w="5000" w:type="pct"/>
                        </w:tcPr>
                        <w:p w14:paraId="4E3CAEBB" w14:textId="46909CA5" w:rsidR="000C0942" w:rsidRPr="00FF56EA" w:rsidRDefault="000C0942" w:rsidP="00110334">
                          <w:pPr>
                            <w:pStyle w:val="Footer"/>
                          </w:pPr>
                          <w:r w:rsidRPr="00DE7BD7">
                            <w:rPr>
                              <w:sz w:val="18"/>
                              <w:szCs w:val="16"/>
                            </w:rPr>
                            <w:t>© Hyland Software, Inc. All rights reserved.</w:t>
                          </w:r>
                          <w:r w:rsidR="007212A4">
                            <w:rPr>
                              <w:noProof/>
                            </w:rPr>
                            <w:t xml:space="preserve"> </w:t>
                          </w:r>
                          <w:r w:rsidR="00DE7BD7">
                            <w:rPr>
                              <w:noProof/>
                            </w:rPr>
                            <w:t xml:space="preserve"> </w:t>
                          </w:r>
                        </w:p>
                      </w:tc>
                    </w:tr>
                  </w:tbl>
                  <w:p w14:paraId="17A24E4F" w14:textId="77777777" w:rsidR="000C0942" w:rsidRDefault="000C0942" w:rsidP="000C0942"/>
                </w:txbxContent>
              </v:textbox>
              <w10:wrap anchorx="page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53CA0" w14:textId="77777777" w:rsidR="00650A17" w:rsidRDefault="006B74A4" w:rsidP="0011033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8E9DD5" wp14:editId="7449CCA4">
              <wp:simplePos x="0" y="0"/>
              <wp:positionH relativeFrom="page">
                <wp:posOffset>346710</wp:posOffset>
              </wp:positionH>
              <wp:positionV relativeFrom="bottomMargin">
                <wp:posOffset>15240</wp:posOffset>
              </wp:positionV>
              <wp:extent cx="7086600" cy="323193"/>
              <wp:effectExtent l="0" t="0" r="0" b="1270"/>
              <wp:wrapNone/>
              <wp:docPr id="1921628150" name="Text Box 19216281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86600" cy="32319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4837" w:type="pct"/>
                            <w:jc w:val="center"/>
                            <w:tblInd w:w="0" w:type="dxa"/>
                            <w:tblBorders>
                              <w:top w:val="single" w:sz="4" w:space="0" w:color="67709A" w:themeColor="accent5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top w:w="72" w:type="dxa"/>
                              <w:left w:w="0" w:type="dxa"/>
                              <w:right w:w="0" w:type="dxa"/>
                            </w:tblCellMar>
                            <w:tblLook w:val="0600" w:firstRow="0" w:lastRow="0" w:firstColumn="0" w:lastColumn="0" w:noHBand="1" w:noVBand="1"/>
                          </w:tblPr>
                          <w:tblGrid>
                            <w:gridCol w:w="10801"/>
                          </w:tblGrid>
                          <w:tr w:rsidR="006B74A4" w:rsidRPr="00FF56EA" w14:paraId="2F9ABFD7" w14:textId="77777777" w:rsidTr="006B5DD0">
                            <w:trPr>
                              <w:cantSplit/>
                              <w:trHeight w:val="360"/>
                              <w:jc w:val="center"/>
                            </w:trPr>
                            <w:tc>
                              <w:tcPr>
                                <w:tcW w:w="5000" w:type="pct"/>
                              </w:tcPr>
                              <w:p w14:paraId="2E19D204" w14:textId="77777777" w:rsidR="006B74A4" w:rsidRPr="00FF56EA" w:rsidRDefault="006B74A4" w:rsidP="00110334">
                                <w:pPr>
                                  <w:pStyle w:val="Footer"/>
                                </w:pPr>
                                <w:r w:rsidRPr="00DE7BD7">
                                  <w:rPr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  <w:r w:rsidRPr="00DE7BD7">
                                  <w:rPr>
                                    <w:sz w:val="18"/>
                                    <w:szCs w:val="16"/>
                                  </w:rPr>
                                  <w:t>© Hyland Software, Inc. All rights reserved.</w:t>
                                </w:r>
                              </w:p>
                            </w:tc>
                          </w:tr>
                        </w:tbl>
                        <w:p w14:paraId="5EBE7385" w14:textId="77777777" w:rsidR="006B74A4" w:rsidRDefault="006B74A4" w:rsidP="006B74A4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8E9DD5" id="_x0000_t202" coordsize="21600,21600" o:spt="202" path="m,l,21600r21600,l21600,xe">
              <v:stroke joinstyle="miter"/>
              <v:path gradientshapeok="t" o:connecttype="rect"/>
            </v:shapetype>
            <v:shape id="Text Box 1921628150" o:spid="_x0000_s1028" type="#_x0000_t202" style="position:absolute;margin-left:27.3pt;margin-top:1.2pt;width:558pt;height:25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" filled="f" stroked="f" strokeweight=".5pt">
              <v:textbox inset="0,0,0,0">
                <w:txbxContent>
                  <w:tbl>
                    <w:tblPr>
                      <w:tblStyle w:val="TableGrid"/>
                      <w:tblW w:w="4837" w:type="pct"/>
                      <w:jc w:val="center"/>
                      <w:tblInd w:w="0" w:type="dxa"/>
                      <w:tblBorders>
                        <w:top w:val="single" w:sz="4" w:space="0" w:color="67709A" w:themeColor="accent5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72" w:type="dxa"/>
                        <w:left w:w="0" w:type="dxa"/>
                        <w:right w:w="0" w:type="dxa"/>
                      </w:tblCellMar>
                      <w:tblLook w:val="0600" w:firstRow="0" w:lastRow="0" w:firstColumn="0" w:lastColumn="0" w:noHBand="1" w:noVBand="1"/>
                    </w:tblPr>
                    <w:tblGrid>
                      <w:gridCol w:w="10801"/>
                    </w:tblGrid>
                    <w:tr w:rsidR="006B74A4" w:rsidRPr="00FF56EA" w14:paraId="2F9ABFD7" w14:textId="77777777" w:rsidTr="006B5DD0">
                      <w:trPr>
                        <w:cantSplit/>
                        <w:trHeight w:val="360"/>
                        <w:jc w:val="center"/>
                      </w:trPr>
                      <w:tc>
                        <w:tcPr>
                          <w:tcW w:w="5000" w:type="pct"/>
                        </w:tcPr>
                        <w:p w14:paraId="2E19D204" w14:textId="77777777" w:rsidR="006B74A4" w:rsidRPr="00FF56EA" w:rsidRDefault="006B74A4" w:rsidP="00110334">
                          <w:pPr>
                            <w:pStyle w:val="Footer"/>
                          </w:pPr>
                          <w:r w:rsidRPr="00DE7BD7">
                            <w:rPr>
                              <w:sz w:val="22"/>
                              <w:szCs w:val="20"/>
                            </w:rPr>
                            <w:t xml:space="preserve"> </w:t>
                          </w:r>
                          <w:r w:rsidRPr="00DE7BD7">
                            <w:rPr>
                              <w:sz w:val="18"/>
                              <w:szCs w:val="16"/>
                            </w:rPr>
                            <w:t>© Hyland Software, Inc. All rights reserved.</w:t>
                          </w:r>
                        </w:p>
                      </w:tc>
                    </w:tr>
                  </w:tbl>
                  <w:p w14:paraId="5EBE7385" w14:textId="77777777" w:rsidR="006B74A4" w:rsidRDefault="006B74A4" w:rsidP="006B74A4"/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C8CF58" w14:textId="77777777" w:rsidR="0095489C" w:rsidRDefault="0095489C" w:rsidP="00110334">
      <w:r>
        <w:separator/>
      </w:r>
    </w:p>
  </w:footnote>
  <w:footnote w:type="continuationSeparator" w:id="0">
    <w:p w14:paraId="26EAD497" w14:textId="77777777" w:rsidR="0095489C" w:rsidRDefault="0095489C" w:rsidP="00110334">
      <w:r>
        <w:continuationSeparator/>
      </w:r>
    </w:p>
  </w:footnote>
  <w:footnote w:type="continuationNotice" w:id="1">
    <w:p w14:paraId="525937DD" w14:textId="77777777" w:rsidR="0095489C" w:rsidRDefault="009548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A2E28" w14:textId="77777777" w:rsidR="00713644" w:rsidRDefault="00713644">
    <w:pPr>
      <w:pStyle w:val="Header"/>
    </w:pPr>
  </w:p>
  <w:p w14:paraId="5D4973D8" w14:textId="77777777" w:rsidR="00713644" w:rsidRDefault="007136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FF2C9" w14:textId="77777777" w:rsidR="00F7633D" w:rsidRDefault="004D7209" w:rsidP="002E6925">
    <w:pPr>
      <w:pStyle w:val="Header"/>
      <w:ind w:left="-720"/>
    </w:pPr>
    <w:r>
      <w:rPr>
        <w:noProof/>
      </w:rPr>
      <w:drawing>
        <wp:inline distT="0" distB="0" distL="0" distR="0" wp14:anchorId="5B91EBB0" wp14:editId="080BAA3D">
          <wp:extent cx="7897831" cy="810866"/>
          <wp:effectExtent l="0" t="0" r="0" b="8890"/>
          <wp:docPr id="29166567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784113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7831" cy="8108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621CE"/>
    <w:multiLevelType w:val="multilevel"/>
    <w:tmpl w:val="D69E2316"/>
    <w:lvl w:ilvl="0">
      <w:start w:val="1"/>
      <w:numFmt w:val="bullet"/>
      <w:lvlText w:val="▪"/>
      <w:lvlJc w:val="left"/>
      <w:pPr>
        <w:ind w:left="360" w:hanging="216"/>
      </w:pPr>
      <w:rPr>
        <w:rFonts w:ascii="Arial" w:hAnsi="Arial" w:hint="default"/>
        <w:color w:val="52A1FF" w:themeColor="accent3"/>
      </w:rPr>
    </w:lvl>
    <w:lvl w:ilvl="1">
      <w:start w:val="1"/>
      <w:numFmt w:val="bullet"/>
      <w:lvlText w:val="▪"/>
      <w:lvlJc w:val="left"/>
      <w:pPr>
        <w:ind w:left="720" w:hanging="216"/>
      </w:pPr>
      <w:rPr>
        <w:rFonts w:ascii="Arial" w:hAnsi="Arial" w:hint="default"/>
        <w:color w:val="F1CB61" w:themeColor="accent4"/>
      </w:rPr>
    </w:lvl>
    <w:lvl w:ilvl="2">
      <w:start w:val="1"/>
      <w:numFmt w:val="bullet"/>
      <w:lvlText w:val=""/>
      <w:lvlJc w:val="left"/>
      <w:pPr>
        <w:ind w:left="1224" w:hanging="360"/>
      </w:pPr>
      <w:rPr>
        <w:rFonts w:ascii="Symbol" w:hAnsi="Symbol" w:hint="default"/>
        <w:color w:val="F1CB61" w:themeColor="accent4"/>
      </w:rPr>
    </w:lvl>
    <w:lvl w:ilvl="3">
      <w:start w:val="1"/>
      <w:numFmt w:val="bullet"/>
      <w:lvlText w:val=""/>
      <w:lvlJc w:val="left"/>
      <w:pPr>
        <w:ind w:left="1440" w:hanging="216"/>
      </w:pPr>
      <w:rPr>
        <w:rFonts w:ascii="Symbol" w:hAnsi="Symbol" w:hint="default"/>
        <w:color w:val="67709A" w:themeColor="accent5"/>
      </w:rPr>
    </w:lvl>
    <w:lvl w:ilvl="4">
      <w:start w:val="1"/>
      <w:numFmt w:val="bullet"/>
      <w:lvlText w:val="o"/>
      <w:lvlJc w:val="left"/>
      <w:pPr>
        <w:ind w:left="1800" w:hanging="216"/>
      </w:pPr>
      <w:rPr>
        <w:rFonts w:ascii="Courier New" w:hAnsi="Courier New" w:hint="default"/>
        <w:color w:val="F1CB61" w:themeColor="accent4"/>
      </w:rPr>
    </w:lvl>
    <w:lvl w:ilvl="5">
      <w:start w:val="1"/>
      <w:numFmt w:val="bullet"/>
      <w:lvlText w:val=""/>
      <w:lvlJc w:val="left"/>
      <w:pPr>
        <w:ind w:left="2160" w:hanging="216"/>
      </w:pPr>
      <w:rPr>
        <w:rFonts w:ascii="Wingdings" w:hAnsi="Wingdings" w:hint="default"/>
        <w:color w:val="F1CB61" w:themeColor="accent4"/>
      </w:rPr>
    </w:lvl>
    <w:lvl w:ilvl="6">
      <w:start w:val="1"/>
      <w:numFmt w:val="bullet"/>
      <w:lvlText w:val=""/>
      <w:lvlJc w:val="left"/>
      <w:pPr>
        <w:ind w:left="2520" w:hanging="216"/>
      </w:pPr>
      <w:rPr>
        <w:rFonts w:ascii="Symbol" w:hAnsi="Symbol" w:hint="default"/>
        <w:color w:val="F1CB61" w:themeColor="accent4"/>
      </w:rPr>
    </w:lvl>
    <w:lvl w:ilvl="7">
      <w:start w:val="1"/>
      <w:numFmt w:val="bullet"/>
      <w:lvlText w:val="o"/>
      <w:lvlJc w:val="left"/>
      <w:pPr>
        <w:ind w:left="2880" w:hanging="216"/>
      </w:pPr>
      <w:rPr>
        <w:rFonts w:ascii="Courier New" w:hAnsi="Courier New" w:hint="default"/>
        <w:color w:val="F1CB61" w:themeColor="accent4"/>
      </w:rPr>
    </w:lvl>
    <w:lvl w:ilvl="8">
      <w:start w:val="1"/>
      <w:numFmt w:val="bullet"/>
      <w:lvlText w:val=""/>
      <w:lvlJc w:val="left"/>
      <w:pPr>
        <w:ind w:left="3240" w:hanging="216"/>
      </w:pPr>
      <w:rPr>
        <w:rFonts w:ascii="Wingdings" w:hAnsi="Wingdings" w:hint="default"/>
        <w:color w:val="F1CB61" w:themeColor="accent4"/>
      </w:rPr>
    </w:lvl>
  </w:abstractNum>
  <w:abstractNum w:abstractNumId="1" w15:restartNumberingAfterBreak="0">
    <w:nsid w:val="2720353D"/>
    <w:multiLevelType w:val="multilevel"/>
    <w:tmpl w:val="CBC4CEDC"/>
    <w:lvl w:ilvl="0">
      <w:start w:val="1"/>
      <w:numFmt w:val="bullet"/>
      <w:lvlText w:val="▪"/>
      <w:lvlJc w:val="left"/>
      <w:pPr>
        <w:ind w:left="360" w:hanging="216"/>
      </w:pPr>
      <w:rPr>
        <w:rFonts w:ascii="Arial" w:hAnsi="Arial" w:hint="default"/>
        <w:color w:val="52A1FF" w:themeColor="accent3"/>
      </w:rPr>
    </w:lvl>
    <w:lvl w:ilvl="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color w:val="F1CB61" w:themeColor="accent4"/>
      </w:rPr>
    </w:lvl>
    <w:lvl w:ilvl="2">
      <w:start w:val="1"/>
      <w:numFmt w:val="bullet"/>
      <w:lvlText w:val="▫"/>
      <w:lvlJc w:val="left"/>
      <w:pPr>
        <w:ind w:left="1080" w:hanging="216"/>
      </w:pPr>
      <w:rPr>
        <w:rFonts w:ascii="Calibri" w:hAnsi="Calibri" w:hint="default"/>
        <w:color w:val="F1CB61" w:themeColor="accent4"/>
      </w:rPr>
    </w:lvl>
    <w:lvl w:ilvl="3">
      <w:start w:val="1"/>
      <w:numFmt w:val="bullet"/>
      <w:lvlText w:val=""/>
      <w:lvlJc w:val="left"/>
      <w:pPr>
        <w:ind w:left="1440" w:hanging="216"/>
      </w:pPr>
      <w:rPr>
        <w:rFonts w:ascii="Symbol" w:hAnsi="Symbol" w:hint="default"/>
        <w:color w:val="67709A" w:themeColor="accent5"/>
      </w:rPr>
    </w:lvl>
    <w:lvl w:ilvl="4">
      <w:start w:val="1"/>
      <w:numFmt w:val="bullet"/>
      <w:lvlText w:val="o"/>
      <w:lvlJc w:val="left"/>
      <w:pPr>
        <w:ind w:left="1800" w:hanging="216"/>
      </w:pPr>
      <w:rPr>
        <w:rFonts w:ascii="Courier New" w:hAnsi="Courier New" w:hint="default"/>
        <w:color w:val="F1CB61" w:themeColor="accent4"/>
      </w:rPr>
    </w:lvl>
    <w:lvl w:ilvl="5">
      <w:start w:val="1"/>
      <w:numFmt w:val="bullet"/>
      <w:lvlText w:val=""/>
      <w:lvlJc w:val="left"/>
      <w:pPr>
        <w:ind w:left="2160" w:hanging="216"/>
      </w:pPr>
      <w:rPr>
        <w:rFonts w:ascii="Wingdings" w:hAnsi="Wingdings" w:hint="default"/>
        <w:color w:val="F1CB61" w:themeColor="accent4"/>
      </w:rPr>
    </w:lvl>
    <w:lvl w:ilvl="6">
      <w:start w:val="1"/>
      <w:numFmt w:val="bullet"/>
      <w:lvlText w:val=""/>
      <w:lvlJc w:val="left"/>
      <w:pPr>
        <w:ind w:left="2520" w:hanging="216"/>
      </w:pPr>
      <w:rPr>
        <w:rFonts w:ascii="Symbol" w:hAnsi="Symbol" w:hint="default"/>
        <w:color w:val="F1CB61" w:themeColor="accent4"/>
      </w:rPr>
    </w:lvl>
    <w:lvl w:ilvl="7">
      <w:start w:val="1"/>
      <w:numFmt w:val="bullet"/>
      <w:lvlText w:val="o"/>
      <w:lvlJc w:val="left"/>
      <w:pPr>
        <w:ind w:left="2880" w:hanging="216"/>
      </w:pPr>
      <w:rPr>
        <w:rFonts w:ascii="Courier New" w:hAnsi="Courier New" w:hint="default"/>
        <w:color w:val="F1CB61" w:themeColor="accent4"/>
      </w:rPr>
    </w:lvl>
    <w:lvl w:ilvl="8">
      <w:start w:val="1"/>
      <w:numFmt w:val="bullet"/>
      <w:lvlText w:val=""/>
      <w:lvlJc w:val="left"/>
      <w:pPr>
        <w:ind w:left="3240" w:hanging="216"/>
      </w:pPr>
      <w:rPr>
        <w:rFonts w:ascii="Wingdings" w:hAnsi="Wingdings" w:hint="default"/>
        <w:color w:val="F1CB61" w:themeColor="accent4"/>
      </w:rPr>
    </w:lvl>
  </w:abstractNum>
  <w:abstractNum w:abstractNumId="2" w15:restartNumberingAfterBreak="0">
    <w:nsid w:val="2C767640"/>
    <w:multiLevelType w:val="hybridMultilevel"/>
    <w:tmpl w:val="8A72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71C7B"/>
    <w:multiLevelType w:val="multilevel"/>
    <w:tmpl w:val="71069310"/>
    <w:styleLink w:val="Style1"/>
    <w:lvl w:ilvl="0">
      <w:start w:val="1"/>
      <w:numFmt w:val="bullet"/>
      <w:lvlText w:val="▪"/>
      <w:lvlJc w:val="left"/>
      <w:pPr>
        <w:ind w:left="720" w:hanging="360"/>
      </w:pPr>
      <w:rPr>
        <w:rFonts w:ascii="Arial" w:hAnsi="Arial" w:hint="default"/>
        <w:color w:val="52A1FF" w:themeColor="accent3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Arial" w:hAnsi="Arial" w:hint="default"/>
        <w:color w:val="F1CB61" w:themeColor="accent4"/>
      </w:rPr>
    </w:lvl>
    <w:lvl w:ilvl="2">
      <w:start w:val="1"/>
      <w:numFmt w:val="bullet"/>
      <w:lvlText w:val="▫"/>
      <w:lvlJc w:val="left"/>
      <w:pPr>
        <w:ind w:left="2160" w:hanging="360"/>
      </w:pPr>
      <w:rPr>
        <w:rFonts w:ascii="Calibri" w:hAnsi="Calibri" w:hint="default"/>
        <w:color w:val="F1CB61" w:themeColor="accent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67709A" w:themeColor="accent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F1CB61" w:themeColor="accent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F1CB61" w:themeColor="accent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F1CB61" w:themeColor="accent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F1CB61" w:themeColor="accent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F1CB61" w:themeColor="accent4"/>
      </w:rPr>
    </w:lvl>
  </w:abstractNum>
  <w:abstractNum w:abstractNumId="4" w15:restartNumberingAfterBreak="0">
    <w:nsid w:val="2CBC69C7"/>
    <w:multiLevelType w:val="multilevel"/>
    <w:tmpl w:val="CC94FCD8"/>
    <w:lvl w:ilvl="0">
      <w:start w:val="1"/>
      <w:numFmt w:val="bullet"/>
      <w:pStyle w:val="ListBullet"/>
      <w:lvlText w:val=""/>
      <w:lvlJc w:val="left"/>
      <w:pPr>
        <w:ind w:left="504" w:hanging="360"/>
      </w:pPr>
      <w:rPr>
        <w:rFonts w:ascii="Wingdings" w:hAnsi="Wingdings" w:hint="default"/>
        <w:color w:val="52A1FF" w:themeColor="accent3"/>
      </w:rPr>
    </w:lvl>
    <w:lvl w:ilvl="1">
      <w:start w:val="1"/>
      <w:numFmt w:val="bullet"/>
      <w:lvlText w:val="▪"/>
      <w:lvlJc w:val="left"/>
      <w:pPr>
        <w:ind w:left="720" w:hanging="216"/>
      </w:pPr>
      <w:rPr>
        <w:rFonts w:ascii="Arial" w:hAnsi="Arial" w:hint="default"/>
        <w:color w:val="F1CB61" w:themeColor="accent4"/>
      </w:rPr>
    </w:lvl>
    <w:lvl w:ilvl="2">
      <w:start w:val="1"/>
      <w:numFmt w:val="bullet"/>
      <w:lvlText w:val="▫"/>
      <w:lvlJc w:val="left"/>
      <w:pPr>
        <w:ind w:left="1080" w:hanging="216"/>
      </w:pPr>
      <w:rPr>
        <w:rFonts w:ascii="Calibri" w:hAnsi="Calibri" w:hint="default"/>
        <w:color w:val="F1CB61" w:themeColor="accent4"/>
      </w:rPr>
    </w:lvl>
    <w:lvl w:ilvl="3">
      <w:start w:val="1"/>
      <w:numFmt w:val="bullet"/>
      <w:lvlText w:val=""/>
      <w:lvlJc w:val="left"/>
      <w:pPr>
        <w:ind w:left="1440" w:hanging="216"/>
      </w:pPr>
      <w:rPr>
        <w:rFonts w:ascii="Symbol" w:hAnsi="Symbol" w:hint="default"/>
        <w:color w:val="67709A" w:themeColor="accent5"/>
      </w:rPr>
    </w:lvl>
    <w:lvl w:ilvl="4">
      <w:start w:val="1"/>
      <w:numFmt w:val="bullet"/>
      <w:lvlText w:val="o"/>
      <w:lvlJc w:val="left"/>
      <w:pPr>
        <w:ind w:left="1800" w:hanging="216"/>
      </w:pPr>
      <w:rPr>
        <w:rFonts w:ascii="Courier New" w:hAnsi="Courier New" w:hint="default"/>
        <w:color w:val="F1CB61" w:themeColor="accent4"/>
      </w:rPr>
    </w:lvl>
    <w:lvl w:ilvl="5">
      <w:start w:val="1"/>
      <w:numFmt w:val="bullet"/>
      <w:lvlText w:val=""/>
      <w:lvlJc w:val="left"/>
      <w:pPr>
        <w:ind w:left="2160" w:hanging="216"/>
      </w:pPr>
      <w:rPr>
        <w:rFonts w:ascii="Wingdings" w:hAnsi="Wingdings" w:hint="default"/>
        <w:color w:val="F1CB61" w:themeColor="accent4"/>
      </w:rPr>
    </w:lvl>
    <w:lvl w:ilvl="6">
      <w:start w:val="1"/>
      <w:numFmt w:val="bullet"/>
      <w:lvlText w:val=""/>
      <w:lvlJc w:val="left"/>
      <w:pPr>
        <w:ind w:left="2520" w:hanging="216"/>
      </w:pPr>
      <w:rPr>
        <w:rFonts w:ascii="Symbol" w:hAnsi="Symbol" w:hint="default"/>
        <w:color w:val="F1CB61" w:themeColor="accent4"/>
      </w:rPr>
    </w:lvl>
    <w:lvl w:ilvl="7">
      <w:start w:val="1"/>
      <w:numFmt w:val="bullet"/>
      <w:lvlText w:val="o"/>
      <w:lvlJc w:val="left"/>
      <w:pPr>
        <w:ind w:left="2880" w:hanging="216"/>
      </w:pPr>
      <w:rPr>
        <w:rFonts w:ascii="Courier New" w:hAnsi="Courier New" w:hint="default"/>
        <w:color w:val="F1CB61" w:themeColor="accent4"/>
      </w:rPr>
    </w:lvl>
    <w:lvl w:ilvl="8">
      <w:start w:val="1"/>
      <w:numFmt w:val="bullet"/>
      <w:lvlText w:val=""/>
      <w:lvlJc w:val="left"/>
      <w:pPr>
        <w:ind w:left="3240" w:hanging="216"/>
      </w:pPr>
      <w:rPr>
        <w:rFonts w:ascii="Wingdings" w:hAnsi="Wingdings" w:hint="default"/>
        <w:color w:val="F1CB61" w:themeColor="accent4"/>
      </w:rPr>
    </w:lvl>
  </w:abstractNum>
  <w:abstractNum w:abstractNumId="5" w15:restartNumberingAfterBreak="0">
    <w:nsid w:val="586B5137"/>
    <w:multiLevelType w:val="hybridMultilevel"/>
    <w:tmpl w:val="E67A5BF6"/>
    <w:lvl w:ilvl="0" w:tplc="224C3D3E">
      <w:start w:val="1"/>
      <w:numFmt w:val="bullet"/>
      <w:pStyle w:val="ListBullet2"/>
      <w:lvlText w:val=""/>
      <w:lvlJc w:val="left"/>
      <w:pPr>
        <w:ind w:left="1224" w:hanging="360"/>
      </w:pPr>
      <w:rPr>
        <w:rFonts w:ascii="Wingdings" w:hAnsi="Wingdings" w:hint="default"/>
        <w:color w:val="52A1FF" w:themeColor="accent3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6" w15:restartNumberingAfterBreak="0">
    <w:nsid w:val="6B166919"/>
    <w:multiLevelType w:val="multilevel"/>
    <w:tmpl w:val="88D8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5130577">
    <w:abstractNumId w:val="3"/>
  </w:num>
  <w:num w:numId="2" w16cid:durableId="1250430498">
    <w:abstractNumId w:val="4"/>
  </w:num>
  <w:num w:numId="3" w16cid:durableId="912852724">
    <w:abstractNumId w:val="1"/>
  </w:num>
  <w:num w:numId="4" w16cid:durableId="487941813">
    <w:abstractNumId w:val="0"/>
  </w:num>
  <w:num w:numId="5" w16cid:durableId="2081826960">
    <w:abstractNumId w:val="5"/>
  </w:num>
  <w:num w:numId="6" w16cid:durableId="134028257">
    <w:abstractNumId w:val="6"/>
  </w:num>
  <w:num w:numId="7" w16cid:durableId="509755253">
    <w:abstractNumId w:val="2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ennifer Miller">
    <w15:presenceInfo w15:providerId="AD" w15:userId="S::Jennifer.Miller@hyland.com::ec959d04-f910-4fc9-9db0-a9464d66d7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DateAndTime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40"/>
    <w:rsid w:val="000044F7"/>
    <w:rsid w:val="0000498C"/>
    <w:rsid w:val="000144FE"/>
    <w:rsid w:val="000156FA"/>
    <w:rsid w:val="00025597"/>
    <w:rsid w:val="00027748"/>
    <w:rsid w:val="000302CC"/>
    <w:rsid w:val="000309BB"/>
    <w:rsid w:val="00030E66"/>
    <w:rsid w:val="00032AE8"/>
    <w:rsid w:val="000346A4"/>
    <w:rsid w:val="00042918"/>
    <w:rsid w:val="0004428C"/>
    <w:rsid w:val="00047E9E"/>
    <w:rsid w:val="000511A2"/>
    <w:rsid w:val="00052321"/>
    <w:rsid w:val="00055FE5"/>
    <w:rsid w:val="00062A62"/>
    <w:rsid w:val="00062C93"/>
    <w:rsid w:val="00063061"/>
    <w:rsid w:val="000637C4"/>
    <w:rsid w:val="00071CE1"/>
    <w:rsid w:val="00080076"/>
    <w:rsid w:val="000A7A95"/>
    <w:rsid w:val="000B0346"/>
    <w:rsid w:val="000B213D"/>
    <w:rsid w:val="000B510B"/>
    <w:rsid w:val="000B6695"/>
    <w:rsid w:val="000B67A2"/>
    <w:rsid w:val="000C093A"/>
    <w:rsid w:val="000C0942"/>
    <w:rsid w:val="000C2341"/>
    <w:rsid w:val="000D2493"/>
    <w:rsid w:val="000E0F11"/>
    <w:rsid w:val="000E3067"/>
    <w:rsid w:val="000E3D47"/>
    <w:rsid w:val="000E3E5A"/>
    <w:rsid w:val="000E5DFC"/>
    <w:rsid w:val="000F506F"/>
    <w:rsid w:val="000F53E0"/>
    <w:rsid w:val="001000C5"/>
    <w:rsid w:val="00100FF2"/>
    <w:rsid w:val="0010251D"/>
    <w:rsid w:val="0010262C"/>
    <w:rsid w:val="0010268D"/>
    <w:rsid w:val="00104ECF"/>
    <w:rsid w:val="00110334"/>
    <w:rsid w:val="0011261E"/>
    <w:rsid w:val="00112B23"/>
    <w:rsid w:val="00113247"/>
    <w:rsid w:val="0012286E"/>
    <w:rsid w:val="00123794"/>
    <w:rsid w:val="001322AF"/>
    <w:rsid w:val="00133282"/>
    <w:rsid w:val="00135F03"/>
    <w:rsid w:val="00144E85"/>
    <w:rsid w:val="00146255"/>
    <w:rsid w:val="001602DC"/>
    <w:rsid w:val="00165896"/>
    <w:rsid w:val="00166B30"/>
    <w:rsid w:val="00170930"/>
    <w:rsid w:val="00172491"/>
    <w:rsid w:val="001739E6"/>
    <w:rsid w:val="00175F19"/>
    <w:rsid w:val="001805C7"/>
    <w:rsid w:val="001830ED"/>
    <w:rsid w:val="0018364C"/>
    <w:rsid w:val="0018716C"/>
    <w:rsid w:val="001964B5"/>
    <w:rsid w:val="00196A70"/>
    <w:rsid w:val="00197024"/>
    <w:rsid w:val="001B2917"/>
    <w:rsid w:val="001B34D1"/>
    <w:rsid w:val="001B3C75"/>
    <w:rsid w:val="001B750C"/>
    <w:rsid w:val="001C2535"/>
    <w:rsid w:val="001C2D8D"/>
    <w:rsid w:val="001D1F82"/>
    <w:rsid w:val="001D2716"/>
    <w:rsid w:val="001D5F59"/>
    <w:rsid w:val="001E1E64"/>
    <w:rsid w:val="001E5CCE"/>
    <w:rsid w:val="001F6C98"/>
    <w:rsid w:val="00200F3B"/>
    <w:rsid w:val="002058F0"/>
    <w:rsid w:val="00206756"/>
    <w:rsid w:val="00207B90"/>
    <w:rsid w:val="002116F5"/>
    <w:rsid w:val="00213D66"/>
    <w:rsid w:val="00215192"/>
    <w:rsid w:val="00225E3C"/>
    <w:rsid w:val="002276D1"/>
    <w:rsid w:val="00233056"/>
    <w:rsid w:val="00236297"/>
    <w:rsid w:val="00237FC9"/>
    <w:rsid w:val="002423C4"/>
    <w:rsid w:val="002428D0"/>
    <w:rsid w:val="00247E4B"/>
    <w:rsid w:val="00254207"/>
    <w:rsid w:val="00255D25"/>
    <w:rsid w:val="00256523"/>
    <w:rsid w:val="00261449"/>
    <w:rsid w:val="00261F29"/>
    <w:rsid w:val="00262CF0"/>
    <w:rsid w:val="00263608"/>
    <w:rsid w:val="00263B61"/>
    <w:rsid w:val="00265C14"/>
    <w:rsid w:val="00266777"/>
    <w:rsid w:val="0027217E"/>
    <w:rsid w:val="00280AA3"/>
    <w:rsid w:val="00280DCF"/>
    <w:rsid w:val="002923D2"/>
    <w:rsid w:val="002953BB"/>
    <w:rsid w:val="00295E62"/>
    <w:rsid w:val="002A0EF4"/>
    <w:rsid w:val="002A19EE"/>
    <w:rsid w:val="002A238D"/>
    <w:rsid w:val="002A2C52"/>
    <w:rsid w:val="002A37F9"/>
    <w:rsid w:val="002B094C"/>
    <w:rsid w:val="002B0C00"/>
    <w:rsid w:val="002B6756"/>
    <w:rsid w:val="002B6E31"/>
    <w:rsid w:val="002C27B3"/>
    <w:rsid w:val="002C5000"/>
    <w:rsid w:val="002C642C"/>
    <w:rsid w:val="002E0426"/>
    <w:rsid w:val="002E2256"/>
    <w:rsid w:val="002E5109"/>
    <w:rsid w:val="002E5F31"/>
    <w:rsid w:val="002E6925"/>
    <w:rsid w:val="002F18E6"/>
    <w:rsid w:val="002F4853"/>
    <w:rsid w:val="002F5BCB"/>
    <w:rsid w:val="002F7BF1"/>
    <w:rsid w:val="003021AE"/>
    <w:rsid w:val="0030586F"/>
    <w:rsid w:val="00310AEA"/>
    <w:rsid w:val="00311FD8"/>
    <w:rsid w:val="00314EEE"/>
    <w:rsid w:val="00320999"/>
    <w:rsid w:val="00323EFF"/>
    <w:rsid w:val="00326DDF"/>
    <w:rsid w:val="00330780"/>
    <w:rsid w:val="0033255B"/>
    <w:rsid w:val="00332866"/>
    <w:rsid w:val="0033328D"/>
    <w:rsid w:val="00334A0F"/>
    <w:rsid w:val="00337FF1"/>
    <w:rsid w:val="00354532"/>
    <w:rsid w:val="00356B30"/>
    <w:rsid w:val="00362F97"/>
    <w:rsid w:val="003679E6"/>
    <w:rsid w:val="00371843"/>
    <w:rsid w:val="00372159"/>
    <w:rsid w:val="00381217"/>
    <w:rsid w:val="003827D6"/>
    <w:rsid w:val="0038490B"/>
    <w:rsid w:val="003856D9"/>
    <w:rsid w:val="00387AA9"/>
    <w:rsid w:val="00391A16"/>
    <w:rsid w:val="00397C74"/>
    <w:rsid w:val="003A1791"/>
    <w:rsid w:val="003B00FE"/>
    <w:rsid w:val="003B5D7C"/>
    <w:rsid w:val="003B68DF"/>
    <w:rsid w:val="003B795B"/>
    <w:rsid w:val="003C0AE1"/>
    <w:rsid w:val="003C0DD8"/>
    <w:rsid w:val="003C5ECB"/>
    <w:rsid w:val="003C6649"/>
    <w:rsid w:val="003D05F4"/>
    <w:rsid w:val="003D20DB"/>
    <w:rsid w:val="003D29A8"/>
    <w:rsid w:val="003E1F96"/>
    <w:rsid w:val="003E65B1"/>
    <w:rsid w:val="003E7C94"/>
    <w:rsid w:val="003F6147"/>
    <w:rsid w:val="0040146D"/>
    <w:rsid w:val="004046A2"/>
    <w:rsid w:val="00406B66"/>
    <w:rsid w:val="00407594"/>
    <w:rsid w:val="00412704"/>
    <w:rsid w:val="00423EDE"/>
    <w:rsid w:val="00424312"/>
    <w:rsid w:val="00426136"/>
    <w:rsid w:val="004306AF"/>
    <w:rsid w:val="00442CD6"/>
    <w:rsid w:val="004504FD"/>
    <w:rsid w:val="00450CBC"/>
    <w:rsid w:val="004530B1"/>
    <w:rsid w:val="0045440C"/>
    <w:rsid w:val="00456E4C"/>
    <w:rsid w:val="00457C7B"/>
    <w:rsid w:val="004611D2"/>
    <w:rsid w:val="004613FC"/>
    <w:rsid w:val="00465AFE"/>
    <w:rsid w:val="00472F64"/>
    <w:rsid w:val="00473F86"/>
    <w:rsid w:val="00476F19"/>
    <w:rsid w:val="00477795"/>
    <w:rsid w:val="0048196E"/>
    <w:rsid w:val="004821C9"/>
    <w:rsid w:val="00482CD5"/>
    <w:rsid w:val="004844E6"/>
    <w:rsid w:val="0049181E"/>
    <w:rsid w:val="0049192C"/>
    <w:rsid w:val="00491C24"/>
    <w:rsid w:val="00492B50"/>
    <w:rsid w:val="00495311"/>
    <w:rsid w:val="004A31EB"/>
    <w:rsid w:val="004A3363"/>
    <w:rsid w:val="004B30E3"/>
    <w:rsid w:val="004B7250"/>
    <w:rsid w:val="004B7428"/>
    <w:rsid w:val="004C25F2"/>
    <w:rsid w:val="004C53AB"/>
    <w:rsid w:val="004C5AB5"/>
    <w:rsid w:val="004C62E8"/>
    <w:rsid w:val="004D0123"/>
    <w:rsid w:val="004D7209"/>
    <w:rsid w:val="004E21E4"/>
    <w:rsid w:val="004E747D"/>
    <w:rsid w:val="004F19F2"/>
    <w:rsid w:val="004F699E"/>
    <w:rsid w:val="004F75EB"/>
    <w:rsid w:val="00500107"/>
    <w:rsid w:val="00500379"/>
    <w:rsid w:val="005020F8"/>
    <w:rsid w:val="00513A34"/>
    <w:rsid w:val="00513DC5"/>
    <w:rsid w:val="005142A8"/>
    <w:rsid w:val="00517C45"/>
    <w:rsid w:val="005216AE"/>
    <w:rsid w:val="005225C4"/>
    <w:rsid w:val="00530379"/>
    <w:rsid w:val="0053330A"/>
    <w:rsid w:val="00534AE6"/>
    <w:rsid w:val="005378D8"/>
    <w:rsid w:val="00537BC6"/>
    <w:rsid w:val="00543974"/>
    <w:rsid w:val="0054429A"/>
    <w:rsid w:val="005444F8"/>
    <w:rsid w:val="00550347"/>
    <w:rsid w:val="00560BD3"/>
    <w:rsid w:val="005619BE"/>
    <w:rsid w:val="005631D4"/>
    <w:rsid w:val="005641B4"/>
    <w:rsid w:val="0056601C"/>
    <w:rsid w:val="0056739E"/>
    <w:rsid w:val="005720B8"/>
    <w:rsid w:val="005806BF"/>
    <w:rsid w:val="00580EDC"/>
    <w:rsid w:val="005824A1"/>
    <w:rsid w:val="0058263F"/>
    <w:rsid w:val="00584458"/>
    <w:rsid w:val="00584E40"/>
    <w:rsid w:val="00590FE7"/>
    <w:rsid w:val="00594919"/>
    <w:rsid w:val="00597705"/>
    <w:rsid w:val="005A0651"/>
    <w:rsid w:val="005A1900"/>
    <w:rsid w:val="005A275F"/>
    <w:rsid w:val="005A66DC"/>
    <w:rsid w:val="005B430E"/>
    <w:rsid w:val="005B5F9C"/>
    <w:rsid w:val="005B6576"/>
    <w:rsid w:val="005B68F1"/>
    <w:rsid w:val="005C1BF5"/>
    <w:rsid w:val="005C1F0C"/>
    <w:rsid w:val="005C3DE9"/>
    <w:rsid w:val="005C5CC5"/>
    <w:rsid w:val="005C5F82"/>
    <w:rsid w:val="005C7CF4"/>
    <w:rsid w:val="005F49F6"/>
    <w:rsid w:val="005F5671"/>
    <w:rsid w:val="00600CA4"/>
    <w:rsid w:val="00602BDB"/>
    <w:rsid w:val="00602F81"/>
    <w:rsid w:val="00606D32"/>
    <w:rsid w:val="00607DD7"/>
    <w:rsid w:val="006112DD"/>
    <w:rsid w:val="00611FC9"/>
    <w:rsid w:val="006126CB"/>
    <w:rsid w:val="00614438"/>
    <w:rsid w:val="00616ACF"/>
    <w:rsid w:val="0062267A"/>
    <w:rsid w:val="006247C4"/>
    <w:rsid w:val="006249EF"/>
    <w:rsid w:val="00626D31"/>
    <w:rsid w:val="0062706C"/>
    <w:rsid w:val="0063256D"/>
    <w:rsid w:val="006332E4"/>
    <w:rsid w:val="006348DB"/>
    <w:rsid w:val="00636A85"/>
    <w:rsid w:val="006414C6"/>
    <w:rsid w:val="00644CF0"/>
    <w:rsid w:val="006457FE"/>
    <w:rsid w:val="00650A17"/>
    <w:rsid w:val="00653F88"/>
    <w:rsid w:val="0065600D"/>
    <w:rsid w:val="0066260B"/>
    <w:rsid w:val="00665A88"/>
    <w:rsid w:val="00671229"/>
    <w:rsid w:val="006732A6"/>
    <w:rsid w:val="00674E83"/>
    <w:rsid w:val="006821C0"/>
    <w:rsid w:val="00686A2C"/>
    <w:rsid w:val="006955FB"/>
    <w:rsid w:val="006A1EF4"/>
    <w:rsid w:val="006B3354"/>
    <w:rsid w:val="006B5DD0"/>
    <w:rsid w:val="006B74A4"/>
    <w:rsid w:val="006C06F6"/>
    <w:rsid w:val="006D0CF8"/>
    <w:rsid w:val="006D6A73"/>
    <w:rsid w:val="006E0FF8"/>
    <w:rsid w:val="006E5D37"/>
    <w:rsid w:val="006E78E1"/>
    <w:rsid w:val="006F0EC5"/>
    <w:rsid w:val="006F3096"/>
    <w:rsid w:val="006F3F11"/>
    <w:rsid w:val="006F4303"/>
    <w:rsid w:val="00700C50"/>
    <w:rsid w:val="00705DE8"/>
    <w:rsid w:val="0071249E"/>
    <w:rsid w:val="00713644"/>
    <w:rsid w:val="00714E29"/>
    <w:rsid w:val="00716AA9"/>
    <w:rsid w:val="007212A4"/>
    <w:rsid w:val="00722389"/>
    <w:rsid w:val="00730DB0"/>
    <w:rsid w:val="007341FC"/>
    <w:rsid w:val="00734450"/>
    <w:rsid w:val="00735568"/>
    <w:rsid w:val="00742064"/>
    <w:rsid w:val="00745507"/>
    <w:rsid w:val="007462F9"/>
    <w:rsid w:val="00746497"/>
    <w:rsid w:val="007518AA"/>
    <w:rsid w:val="00751ADE"/>
    <w:rsid w:val="00753681"/>
    <w:rsid w:val="0075387B"/>
    <w:rsid w:val="00753D65"/>
    <w:rsid w:val="00755D6F"/>
    <w:rsid w:val="00756298"/>
    <w:rsid w:val="00757250"/>
    <w:rsid w:val="007703AE"/>
    <w:rsid w:val="007709ED"/>
    <w:rsid w:val="00780300"/>
    <w:rsid w:val="00782581"/>
    <w:rsid w:val="00793755"/>
    <w:rsid w:val="007A001E"/>
    <w:rsid w:val="007A57CC"/>
    <w:rsid w:val="007A5B1F"/>
    <w:rsid w:val="007B5BDF"/>
    <w:rsid w:val="007B60A5"/>
    <w:rsid w:val="007C0AB3"/>
    <w:rsid w:val="007C1608"/>
    <w:rsid w:val="007C2EBA"/>
    <w:rsid w:val="007C41CF"/>
    <w:rsid w:val="007E483C"/>
    <w:rsid w:val="007E5A60"/>
    <w:rsid w:val="007E70CD"/>
    <w:rsid w:val="007F22EC"/>
    <w:rsid w:val="007F2811"/>
    <w:rsid w:val="007F450E"/>
    <w:rsid w:val="007F5BBC"/>
    <w:rsid w:val="007F66BE"/>
    <w:rsid w:val="007F7F43"/>
    <w:rsid w:val="00800904"/>
    <w:rsid w:val="00813257"/>
    <w:rsid w:val="00823303"/>
    <w:rsid w:val="008276A6"/>
    <w:rsid w:val="00832D5B"/>
    <w:rsid w:val="0083457E"/>
    <w:rsid w:val="00836B98"/>
    <w:rsid w:val="008428BA"/>
    <w:rsid w:val="00844244"/>
    <w:rsid w:val="00846CD8"/>
    <w:rsid w:val="00852634"/>
    <w:rsid w:val="00853DF5"/>
    <w:rsid w:val="00870EE4"/>
    <w:rsid w:val="00874E53"/>
    <w:rsid w:val="008803B9"/>
    <w:rsid w:val="008806A4"/>
    <w:rsid w:val="0088390D"/>
    <w:rsid w:val="00897836"/>
    <w:rsid w:val="008A15A1"/>
    <w:rsid w:val="008B092A"/>
    <w:rsid w:val="008B1FFF"/>
    <w:rsid w:val="008B38CD"/>
    <w:rsid w:val="008B4CBC"/>
    <w:rsid w:val="008B5784"/>
    <w:rsid w:val="008B7CAC"/>
    <w:rsid w:val="008C1C98"/>
    <w:rsid w:val="008C3E46"/>
    <w:rsid w:val="008C3E4D"/>
    <w:rsid w:val="008D3650"/>
    <w:rsid w:val="008D6E4D"/>
    <w:rsid w:val="008E2E1A"/>
    <w:rsid w:val="008E3169"/>
    <w:rsid w:val="008E4253"/>
    <w:rsid w:val="008F27AF"/>
    <w:rsid w:val="008F42EC"/>
    <w:rsid w:val="008F492E"/>
    <w:rsid w:val="0090335B"/>
    <w:rsid w:val="00903A21"/>
    <w:rsid w:val="0090533E"/>
    <w:rsid w:val="009072AC"/>
    <w:rsid w:val="009124AD"/>
    <w:rsid w:val="00922880"/>
    <w:rsid w:val="00923C34"/>
    <w:rsid w:val="0092400F"/>
    <w:rsid w:val="009257D6"/>
    <w:rsid w:val="00926FE8"/>
    <w:rsid w:val="00931292"/>
    <w:rsid w:val="00934ED7"/>
    <w:rsid w:val="009427B7"/>
    <w:rsid w:val="00946ADD"/>
    <w:rsid w:val="00953AAD"/>
    <w:rsid w:val="0095489C"/>
    <w:rsid w:val="00955237"/>
    <w:rsid w:val="00955AE7"/>
    <w:rsid w:val="0095603D"/>
    <w:rsid w:val="00957C9E"/>
    <w:rsid w:val="009614F8"/>
    <w:rsid w:val="00964A84"/>
    <w:rsid w:val="00976EDE"/>
    <w:rsid w:val="00981264"/>
    <w:rsid w:val="00986656"/>
    <w:rsid w:val="00987879"/>
    <w:rsid w:val="00987B73"/>
    <w:rsid w:val="009A28EC"/>
    <w:rsid w:val="009A32FA"/>
    <w:rsid w:val="009A7AB1"/>
    <w:rsid w:val="009B1E51"/>
    <w:rsid w:val="009B2AD1"/>
    <w:rsid w:val="009B457C"/>
    <w:rsid w:val="009C1E11"/>
    <w:rsid w:val="009D0D38"/>
    <w:rsid w:val="009D2B94"/>
    <w:rsid w:val="009E0D3F"/>
    <w:rsid w:val="009E309F"/>
    <w:rsid w:val="009E3176"/>
    <w:rsid w:val="009E40F0"/>
    <w:rsid w:val="009F6F49"/>
    <w:rsid w:val="00A002BB"/>
    <w:rsid w:val="00A04916"/>
    <w:rsid w:val="00A05715"/>
    <w:rsid w:val="00A05C5E"/>
    <w:rsid w:val="00A14640"/>
    <w:rsid w:val="00A20675"/>
    <w:rsid w:val="00A20D89"/>
    <w:rsid w:val="00A27DA6"/>
    <w:rsid w:val="00A3284D"/>
    <w:rsid w:val="00A32A40"/>
    <w:rsid w:val="00A3529A"/>
    <w:rsid w:val="00A37989"/>
    <w:rsid w:val="00A423A8"/>
    <w:rsid w:val="00A469E3"/>
    <w:rsid w:val="00A51AB2"/>
    <w:rsid w:val="00A5521C"/>
    <w:rsid w:val="00A70ECC"/>
    <w:rsid w:val="00A71826"/>
    <w:rsid w:val="00A71EE3"/>
    <w:rsid w:val="00A84236"/>
    <w:rsid w:val="00A84874"/>
    <w:rsid w:val="00A900F9"/>
    <w:rsid w:val="00A948A8"/>
    <w:rsid w:val="00A95ABF"/>
    <w:rsid w:val="00AA0C95"/>
    <w:rsid w:val="00AA4399"/>
    <w:rsid w:val="00AB53CC"/>
    <w:rsid w:val="00AB5C80"/>
    <w:rsid w:val="00AC1305"/>
    <w:rsid w:val="00AC308A"/>
    <w:rsid w:val="00AC4A54"/>
    <w:rsid w:val="00AC5DE4"/>
    <w:rsid w:val="00AD1CE7"/>
    <w:rsid w:val="00AD1D12"/>
    <w:rsid w:val="00AD61D9"/>
    <w:rsid w:val="00AD7303"/>
    <w:rsid w:val="00AE3EA7"/>
    <w:rsid w:val="00AE4E73"/>
    <w:rsid w:val="00AF5CDE"/>
    <w:rsid w:val="00AF5F5F"/>
    <w:rsid w:val="00AF730E"/>
    <w:rsid w:val="00B0134E"/>
    <w:rsid w:val="00B03A87"/>
    <w:rsid w:val="00B10EDE"/>
    <w:rsid w:val="00B119A1"/>
    <w:rsid w:val="00B138F4"/>
    <w:rsid w:val="00B17AEC"/>
    <w:rsid w:val="00B230C4"/>
    <w:rsid w:val="00B3550F"/>
    <w:rsid w:val="00B36C51"/>
    <w:rsid w:val="00B37656"/>
    <w:rsid w:val="00B41D2A"/>
    <w:rsid w:val="00B43897"/>
    <w:rsid w:val="00B462D7"/>
    <w:rsid w:val="00B50FFD"/>
    <w:rsid w:val="00B5748B"/>
    <w:rsid w:val="00B70712"/>
    <w:rsid w:val="00B72022"/>
    <w:rsid w:val="00B72832"/>
    <w:rsid w:val="00B7425C"/>
    <w:rsid w:val="00B76E68"/>
    <w:rsid w:val="00B84FEB"/>
    <w:rsid w:val="00B953A0"/>
    <w:rsid w:val="00B97279"/>
    <w:rsid w:val="00BA01CA"/>
    <w:rsid w:val="00BA16EE"/>
    <w:rsid w:val="00BA22E8"/>
    <w:rsid w:val="00BA3B28"/>
    <w:rsid w:val="00BB28A4"/>
    <w:rsid w:val="00BB3CCA"/>
    <w:rsid w:val="00BC0643"/>
    <w:rsid w:val="00BC220E"/>
    <w:rsid w:val="00BC5CD4"/>
    <w:rsid w:val="00BD0827"/>
    <w:rsid w:val="00BD0E6F"/>
    <w:rsid w:val="00BD3267"/>
    <w:rsid w:val="00BE1677"/>
    <w:rsid w:val="00BE2221"/>
    <w:rsid w:val="00BE55D6"/>
    <w:rsid w:val="00BF4259"/>
    <w:rsid w:val="00BF52C4"/>
    <w:rsid w:val="00C018CD"/>
    <w:rsid w:val="00C042DB"/>
    <w:rsid w:val="00C07562"/>
    <w:rsid w:val="00C07F07"/>
    <w:rsid w:val="00C1161E"/>
    <w:rsid w:val="00C13182"/>
    <w:rsid w:val="00C13D51"/>
    <w:rsid w:val="00C15342"/>
    <w:rsid w:val="00C276CE"/>
    <w:rsid w:val="00C3321B"/>
    <w:rsid w:val="00C37D6E"/>
    <w:rsid w:val="00C37FD7"/>
    <w:rsid w:val="00C434C9"/>
    <w:rsid w:val="00C44388"/>
    <w:rsid w:val="00C5139D"/>
    <w:rsid w:val="00C53249"/>
    <w:rsid w:val="00C57290"/>
    <w:rsid w:val="00C61258"/>
    <w:rsid w:val="00C62311"/>
    <w:rsid w:val="00C728BB"/>
    <w:rsid w:val="00C744C0"/>
    <w:rsid w:val="00C752D9"/>
    <w:rsid w:val="00C81D5E"/>
    <w:rsid w:val="00C86DE5"/>
    <w:rsid w:val="00C92D0E"/>
    <w:rsid w:val="00C93841"/>
    <w:rsid w:val="00C95152"/>
    <w:rsid w:val="00C958E1"/>
    <w:rsid w:val="00C958FF"/>
    <w:rsid w:val="00C96497"/>
    <w:rsid w:val="00CA5275"/>
    <w:rsid w:val="00CA543F"/>
    <w:rsid w:val="00CA64EC"/>
    <w:rsid w:val="00CA796E"/>
    <w:rsid w:val="00CB15CD"/>
    <w:rsid w:val="00CB1929"/>
    <w:rsid w:val="00CB2777"/>
    <w:rsid w:val="00CB4839"/>
    <w:rsid w:val="00CB5214"/>
    <w:rsid w:val="00CC2F2C"/>
    <w:rsid w:val="00CC711B"/>
    <w:rsid w:val="00CC741B"/>
    <w:rsid w:val="00CD433A"/>
    <w:rsid w:val="00CD4A21"/>
    <w:rsid w:val="00CD7112"/>
    <w:rsid w:val="00CD7B5B"/>
    <w:rsid w:val="00CE36B3"/>
    <w:rsid w:val="00CE7C2E"/>
    <w:rsid w:val="00CF1D74"/>
    <w:rsid w:val="00CF593C"/>
    <w:rsid w:val="00D02EDA"/>
    <w:rsid w:val="00D055F3"/>
    <w:rsid w:val="00D1287A"/>
    <w:rsid w:val="00D1686F"/>
    <w:rsid w:val="00D1706C"/>
    <w:rsid w:val="00D2106E"/>
    <w:rsid w:val="00D222D6"/>
    <w:rsid w:val="00D31795"/>
    <w:rsid w:val="00D33C98"/>
    <w:rsid w:val="00D35453"/>
    <w:rsid w:val="00D37DA1"/>
    <w:rsid w:val="00D40F23"/>
    <w:rsid w:val="00D422AE"/>
    <w:rsid w:val="00D4617B"/>
    <w:rsid w:val="00D52516"/>
    <w:rsid w:val="00D538FF"/>
    <w:rsid w:val="00D53D85"/>
    <w:rsid w:val="00D54461"/>
    <w:rsid w:val="00D64F55"/>
    <w:rsid w:val="00D65D2D"/>
    <w:rsid w:val="00D709A1"/>
    <w:rsid w:val="00D72F7A"/>
    <w:rsid w:val="00D74BB3"/>
    <w:rsid w:val="00D805BC"/>
    <w:rsid w:val="00D828EA"/>
    <w:rsid w:val="00D8460F"/>
    <w:rsid w:val="00D85C8F"/>
    <w:rsid w:val="00D91A05"/>
    <w:rsid w:val="00D93828"/>
    <w:rsid w:val="00D940A7"/>
    <w:rsid w:val="00D951A5"/>
    <w:rsid w:val="00D9707D"/>
    <w:rsid w:val="00DB0FD0"/>
    <w:rsid w:val="00DB7DAF"/>
    <w:rsid w:val="00DC0A01"/>
    <w:rsid w:val="00DC68EE"/>
    <w:rsid w:val="00DC6B90"/>
    <w:rsid w:val="00DC7FBC"/>
    <w:rsid w:val="00DD0CF1"/>
    <w:rsid w:val="00DD2A5D"/>
    <w:rsid w:val="00DD4074"/>
    <w:rsid w:val="00DD565E"/>
    <w:rsid w:val="00DD6A87"/>
    <w:rsid w:val="00DE0458"/>
    <w:rsid w:val="00DE0BE2"/>
    <w:rsid w:val="00DE15ED"/>
    <w:rsid w:val="00DE7BD7"/>
    <w:rsid w:val="00DF264A"/>
    <w:rsid w:val="00DF61F7"/>
    <w:rsid w:val="00E07903"/>
    <w:rsid w:val="00E16875"/>
    <w:rsid w:val="00E21FFD"/>
    <w:rsid w:val="00E26265"/>
    <w:rsid w:val="00E31508"/>
    <w:rsid w:val="00E320F2"/>
    <w:rsid w:val="00E33743"/>
    <w:rsid w:val="00E33A05"/>
    <w:rsid w:val="00E34CA9"/>
    <w:rsid w:val="00E369A6"/>
    <w:rsid w:val="00E44AC8"/>
    <w:rsid w:val="00E4518E"/>
    <w:rsid w:val="00E45907"/>
    <w:rsid w:val="00E46D03"/>
    <w:rsid w:val="00E53838"/>
    <w:rsid w:val="00E5517F"/>
    <w:rsid w:val="00E5570B"/>
    <w:rsid w:val="00E66689"/>
    <w:rsid w:val="00E713DC"/>
    <w:rsid w:val="00E71EC4"/>
    <w:rsid w:val="00E72AA1"/>
    <w:rsid w:val="00E77281"/>
    <w:rsid w:val="00E7737A"/>
    <w:rsid w:val="00E80CE6"/>
    <w:rsid w:val="00E8116A"/>
    <w:rsid w:val="00E813BF"/>
    <w:rsid w:val="00E8242E"/>
    <w:rsid w:val="00E82AEE"/>
    <w:rsid w:val="00E84AD8"/>
    <w:rsid w:val="00E9484C"/>
    <w:rsid w:val="00E96C80"/>
    <w:rsid w:val="00EA51C7"/>
    <w:rsid w:val="00EA791A"/>
    <w:rsid w:val="00EA79A9"/>
    <w:rsid w:val="00EA7FFE"/>
    <w:rsid w:val="00EB3A58"/>
    <w:rsid w:val="00EB41C6"/>
    <w:rsid w:val="00EC7887"/>
    <w:rsid w:val="00ED3950"/>
    <w:rsid w:val="00ED49F1"/>
    <w:rsid w:val="00ED5E1B"/>
    <w:rsid w:val="00EE0D7A"/>
    <w:rsid w:val="00EF138F"/>
    <w:rsid w:val="00F00BEE"/>
    <w:rsid w:val="00F03F0A"/>
    <w:rsid w:val="00F062DA"/>
    <w:rsid w:val="00F0753B"/>
    <w:rsid w:val="00F146DD"/>
    <w:rsid w:val="00F17B53"/>
    <w:rsid w:val="00F2308A"/>
    <w:rsid w:val="00F320B8"/>
    <w:rsid w:val="00F3524C"/>
    <w:rsid w:val="00F46017"/>
    <w:rsid w:val="00F464F8"/>
    <w:rsid w:val="00F52290"/>
    <w:rsid w:val="00F534A2"/>
    <w:rsid w:val="00F5393C"/>
    <w:rsid w:val="00F53FC2"/>
    <w:rsid w:val="00F5659D"/>
    <w:rsid w:val="00F74EC1"/>
    <w:rsid w:val="00F7633D"/>
    <w:rsid w:val="00F90055"/>
    <w:rsid w:val="00F93577"/>
    <w:rsid w:val="00FA24CB"/>
    <w:rsid w:val="00FA6898"/>
    <w:rsid w:val="00FB51F6"/>
    <w:rsid w:val="00FB53A0"/>
    <w:rsid w:val="00FB5E86"/>
    <w:rsid w:val="00FC05FD"/>
    <w:rsid w:val="00FC1048"/>
    <w:rsid w:val="00FD383B"/>
    <w:rsid w:val="00FE4298"/>
    <w:rsid w:val="00FE4DDD"/>
    <w:rsid w:val="00FE580D"/>
    <w:rsid w:val="00FE5E4D"/>
    <w:rsid w:val="00FF1EBB"/>
    <w:rsid w:val="00FF399A"/>
    <w:rsid w:val="00FF4C1F"/>
    <w:rsid w:val="04A7F7CB"/>
    <w:rsid w:val="074D6EEF"/>
    <w:rsid w:val="08FA69F5"/>
    <w:rsid w:val="097EC82D"/>
    <w:rsid w:val="0BB148FD"/>
    <w:rsid w:val="0D710331"/>
    <w:rsid w:val="0DCF4105"/>
    <w:rsid w:val="0F4FAFB2"/>
    <w:rsid w:val="10B60092"/>
    <w:rsid w:val="138D4EDD"/>
    <w:rsid w:val="1568CD3A"/>
    <w:rsid w:val="1A3FEF95"/>
    <w:rsid w:val="1AD233B1"/>
    <w:rsid w:val="1F51E9C4"/>
    <w:rsid w:val="1FDAE165"/>
    <w:rsid w:val="22E82F28"/>
    <w:rsid w:val="24FAAB03"/>
    <w:rsid w:val="290AAE6B"/>
    <w:rsid w:val="29448809"/>
    <w:rsid w:val="3242B79E"/>
    <w:rsid w:val="33EB9B8D"/>
    <w:rsid w:val="344B7050"/>
    <w:rsid w:val="34592683"/>
    <w:rsid w:val="3E854252"/>
    <w:rsid w:val="410460F3"/>
    <w:rsid w:val="414C1916"/>
    <w:rsid w:val="4667612A"/>
    <w:rsid w:val="4A35445B"/>
    <w:rsid w:val="4CA73BD2"/>
    <w:rsid w:val="4D68773D"/>
    <w:rsid w:val="51488635"/>
    <w:rsid w:val="52C63D9F"/>
    <w:rsid w:val="5A2F5D4F"/>
    <w:rsid w:val="5C8352E7"/>
    <w:rsid w:val="5D538F94"/>
    <w:rsid w:val="5E37B47F"/>
    <w:rsid w:val="60F93F17"/>
    <w:rsid w:val="62C34518"/>
    <w:rsid w:val="62CFAAE7"/>
    <w:rsid w:val="6C694EE8"/>
    <w:rsid w:val="6E02786C"/>
    <w:rsid w:val="706DCD68"/>
    <w:rsid w:val="731EAD54"/>
    <w:rsid w:val="77F9E819"/>
    <w:rsid w:val="7A5555A5"/>
    <w:rsid w:val="7F22F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F2A41"/>
  <w15:chartTrackingRefBased/>
  <w15:docId w15:val="{96844E67-5DA5-4DB8-9E57-4C5E5777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6A2"/>
    <w:pPr>
      <w:widowControl w:val="0"/>
      <w:spacing w:afterAutospacing="1"/>
    </w:pPr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0044F7"/>
    <w:pPr>
      <w:keepNext/>
      <w:keepLines/>
      <w:spacing w:before="280" w:line="240" w:lineRule="auto"/>
      <w:outlineLvl w:val="0"/>
    </w:pPr>
    <w:rPr>
      <w:rFonts w:asciiTheme="majorHAnsi" w:eastAsiaTheme="majorEastAsia" w:hAnsiTheme="majorHAnsi" w:cs="Times New Roman (Headings CS)"/>
      <w:b/>
      <w:color w:val="191F5E" w:themeColor="text2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4046A2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="Times New Roman (Headings CS)"/>
      <w:b/>
      <w:color w:val="000000" w:themeColor="text1"/>
      <w:sz w:val="32"/>
      <w:szCs w:val="32"/>
    </w:rPr>
  </w:style>
  <w:style w:type="paragraph" w:styleId="Heading3">
    <w:name w:val="heading 3"/>
    <w:aliases w:val="Subhead green"/>
    <w:basedOn w:val="Normal"/>
    <w:next w:val="Normal"/>
    <w:link w:val="Heading3Char"/>
    <w:uiPriority w:val="9"/>
    <w:unhideWhenUsed/>
    <w:rsid w:val="004046A2"/>
    <w:pPr>
      <w:keepNext/>
      <w:keepLines/>
      <w:spacing w:before="120" w:line="240" w:lineRule="auto"/>
      <w:outlineLvl w:val="2"/>
    </w:pPr>
    <w:rPr>
      <w:rFonts w:asciiTheme="majorHAnsi" w:eastAsiaTheme="majorEastAsia" w:hAnsiTheme="majorHAnsi" w:cstheme="majorBidi"/>
      <w:color w:val="13EAC1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9A32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EAF90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A32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EAF9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2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9756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2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9756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2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9756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2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9756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3BF"/>
    <w:pPr>
      <w:tabs>
        <w:tab w:val="left" w:pos="565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3BF"/>
  </w:style>
  <w:style w:type="paragraph" w:styleId="Footer">
    <w:name w:val="footer"/>
    <w:basedOn w:val="Normal"/>
    <w:link w:val="FooterChar"/>
    <w:uiPriority w:val="99"/>
    <w:unhideWhenUsed/>
    <w:rsid w:val="009A3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2FA"/>
  </w:style>
  <w:style w:type="character" w:customStyle="1" w:styleId="Heading1Char">
    <w:name w:val="Heading 1 Char"/>
    <w:basedOn w:val="DefaultParagraphFont"/>
    <w:link w:val="Heading1"/>
    <w:uiPriority w:val="9"/>
    <w:rsid w:val="000044F7"/>
    <w:rPr>
      <w:rFonts w:asciiTheme="majorHAnsi" w:eastAsiaTheme="majorEastAsia" w:hAnsiTheme="majorHAnsi" w:cs="Times New Roman (Headings CS)"/>
      <w:b/>
      <w:color w:val="191F5E" w:themeColor="text2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046A2"/>
    <w:rPr>
      <w:rFonts w:asciiTheme="majorHAnsi" w:eastAsiaTheme="majorEastAsia" w:hAnsiTheme="majorHAnsi" w:cs="Times New Roman (Headings CS)"/>
      <w:b/>
      <w:color w:val="000000" w:themeColor="text1"/>
      <w:sz w:val="32"/>
      <w:szCs w:val="32"/>
    </w:rPr>
  </w:style>
  <w:style w:type="character" w:customStyle="1" w:styleId="Heading3Char">
    <w:name w:val="Heading 3 Char"/>
    <w:aliases w:val="Subhead green Char"/>
    <w:basedOn w:val="DefaultParagraphFont"/>
    <w:link w:val="Heading3"/>
    <w:uiPriority w:val="9"/>
    <w:rsid w:val="004046A2"/>
    <w:rPr>
      <w:rFonts w:asciiTheme="majorHAnsi" w:eastAsiaTheme="majorEastAsia" w:hAnsiTheme="majorHAnsi" w:cstheme="majorBidi"/>
      <w:color w:val="13EAC1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A32FA"/>
    <w:rPr>
      <w:rFonts w:asciiTheme="majorHAnsi" w:eastAsiaTheme="majorEastAsia" w:hAnsiTheme="majorHAnsi" w:cstheme="majorBidi"/>
      <w:color w:val="0EAF9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2FA"/>
    <w:rPr>
      <w:rFonts w:asciiTheme="majorHAnsi" w:eastAsiaTheme="majorEastAsia" w:hAnsiTheme="majorHAnsi" w:cstheme="majorBidi"/>
      <w:caps/>
      <w:color w:val="0EAF9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2FA"/>
    <w:rPr>
      <w:rFonts w:asciiTheme="majorHAnsi" w:eastAsiaTheme="majorEastAsia" w:hAnsiTheme="majorHAnsi" w:cstheme="majorBidi"/>
      <w:i/>
      <w:iCs/>
      <w:caps/>
      <w:color w:val="09756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2FA"/>
    <w:rPr>
      <w:rFonts w:asciiTheme="majorHAnsi" w:eastAsiaTheme="majorEastAsia" w:hAnsiTheme="majorHAnsi" w:cstheme="majorBidi"/>
      <w:b/>
      <w:bCs/>
      <w:color w:val="09756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2FA"/>
    <w:rPr>
      <w:rFonts w:asciiTheme="majorHAnsi" w:eastAsiaTheme="majorEastAsia" w:hAnsiTheme="majorHAnsi" w:cstheme="majorBidi"/>
      <w:b/>
      <w:bCs/>
      <w:i/>
      <w:iCs/>
      <w:color w:val="09756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2FA"/>
    <w:rPr>
      <w:rFonts w:asciiTheme="majorHAnsi" w:eastAsiaTheme="majorEastAsia" w:hAnsiTheme="majorHAnsi" w:cstheme="majorBidi"/>
      <w:i/>
      <w:iCs/>
      <w:color w:val="09756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32FA"/>
    <w:pPr>
      <w:spacing w:line="240" w:lineRule="auto"/>
    </w:pPr>
    <w:rPr>
      <w:b/>
      <w:bCs/>
      <w:smallCaps/>
      <w:color w:val="191F5E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044F7"/>
    <w:pPr>
      <w:spacing w:after="240" w:line="204" w:lineRule="auto"/>
    </w:pPr>
    <w:rPr>
      <w:rFonts w:asciiTheme="majorHAnsi" w:eastAsiaTheme="majorEastAsia" w:hAnsiTheme="majorHAnsi" w:cstheme="majorBidi"/>
      <w:b/>
      <w:color w:val="191F5E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044F7"/>
    <w:rPr>
      <w:rFonts w:asciiTheme="majorHAnsi" w:eastAsiaTheme="majorEastAsia" w:hAnsiTheme="majorHAnsi" w:cstheme="majorBidi"/>
      <w:b/>
      <w:color w:val="191F5E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4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bCs/>
      <w:color w:val="6E33FF" w:themeColor="accent2"/>
      <w:sz w:val="36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4C6"/>
    <w:rPr>
      <w:rFonts w:asciiTheme="majorHAnsi" w:eastAsiaTheme="majorEastAsia" w:hAnsiTheme="majorHAnsi" w:cstheme="majorBidi"/>
      <w:bCs/>
      <w:color w:val="6E33FF" w:themeColor="accent2"/>
      <w:sz w:val="36"/>
      <w:szCs w:val="28"/>
    </w:rPr>
  </w:style>
  <w:style w:type="character" w:styleId="Strong">
    <w:name w:val="Strong"/>
    <w:basedOn w:val="DefaultParagraphFont"/>
    <w:uiPriority w:val="22"/>
    <w:qFormat/>
    <w:rsid w:val="009A32FA"/>
    <w:rPr>
      <w:b/>
      <w:bCs/>
    </w:rPr>
  </w:style>
  <w:style w:type="character" w:styleId="Emphasis">
    <w:name w:val="Emphasis"/>
    <w:basedOn w:val="DefaultParagraphFont"/>
    <w:uiPriority w:val="20"/>
    <w:qFormat/>
    <w:rsid w:val="009A32FA"/>
    <w:rPr>
      <w:i/>
      <w:iCs/>
    </w:rPr>
  </w:style>
  <w:style w:type="paragraph" w:styleId="NoSpacing">
    <w:name w:val="No Spacing"/>
    <w:link w:val="NoSpacingChar"/>
    <w:uiPriority w:val="1"/>
    <w:rsid w:val="009A32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9A32FA"/>
    <w:pPr>
      <w:spacing w:before="120"/>
      <w:ind w:left="720"/>
    </w:pPr>
    <w:rPr>
      <w:color w:val="191F5E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32FA"/>
    <w:rPr>
      <w:color w:val="191F5E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9A32F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91F5E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2FA"/>
    <w:rPr>
      <w:rFonts w:asciiTheme="majorHAnsi" w:eastAsiaTheme="majorEastAsia" w:hAnsiTheme="majorHAnsi" w:cstheme="majorBidi"/>
      <w:color w:val="191F5E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A32F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A32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9A32F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rsid w:val="009A32FA"/>
    <w:rPr>
      <w:b/>
      <w:bCs/>
      <w:smallCaps/>
      <w:color w:val="191F5E" w:themeColor="text2"/>
      <w:u w:val="single"/>
    </w:rPr>
  </w:style>
  <w:style w:type="character" w:styleId="BookTitle">
    <w:name w:val="Book Title"/>
    <w:basedOn w:val="DefaultParagraphFont"/>
    <w:uiPriority w:val="33"/>
    <w:rsid w:val="009A32F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32FA"/>
    <w:pPr>
      <w:outlineLvl w:val="9"/>
    </w:pPr>
  </w:style>
  <w:style w:type="paragraph" w:styleId="ListParagraph">
    <w:name w:val="List Paragraph"/>
    <w:basedOn w:val="Normal"/>
    <w:uiPriority w:val="34"/>
    <w:qFormat/>
    <w:rsid w:val="00D940A7"/>
    <w:pPr>
      <w:spacing w:after="120" w:afterAutospacing="0"/>
    </w:pPr>
  </w:style>
  <w:style w:type="table" w:styleId="TableGrid">
    <w:name w:val="Table Grid"/>
    <w:basedOn w:val="TableNormal"/>
    <w:uiPriority w:val="39"/>
    <w:rsid w:val="009228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aliases w:val="First List Bullet"/>
    <w:basedOn w:val="ListParagraph"/>
    <w:uiPriority w:val="99"/>
    <w:unhideWhenUsed/>
    <w:qFormat/>
    <w:rsid w:val="006414C6"/>
    <w:pPr>
      <w:numPr>
        <w:numId w:val="2"/>
      </w:numPr>
      <w:spacing w:line="240" w:lineRule="auto"/>
    </w:pPr>
  </w:style>
  <w:style w:type="paragraph" w:styleId="ListBullet2">
    <w:name w:val="List Bullet 2"/>
    <w:aliases w:val="Second List Bullet"/>
    <w:basedOn w:val="ListParagraph"/>
    <w:uiPriority w:val="99"/>
    <w:unhideWhenUsed/>
    <w:qFormat/>
    <w:rsid w:val="006414C6"/>
    <w:pPr>
      <w:numPr>
        <w:numId w:val="5"/>
      </w:numPr>
      <w:spacing w:after="0" w:line="240" w:lineRule="auto"/>
    </w:pPr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CA543F"/>
    <w:rPr>
      <w:color w:val="808080"/>
    </w:rPr>
  </w:style>
  <w:style w:type="character" w:styleId="CommentReference">
    <w:name w:val="annotation reference"/>
    <w:basedOn w:val="DefaultParagraphFont"/>
    <w:uiPriority w:val="99"/>
    <w:unhideWhenUsed/>
    <w:rsid w:val="00237FC9"/>
    <w:rPr>
      <w:sz w:val="16"/>
      <w:szCs w:val="16"/>
    </w:rPr>
  </w:style>
  <w:style w:type="paragraph" w:styleId="Closing">
    <w:name w:val="Closing"/>
    <w:basedOn w:val="Normal"/>
    <w:link w:val="ClosingChar"/>
    <w:uiPriority w:val="99"/>
    <w:unhideWhenUsed/>
    <w:rsid w:val="00237FC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237FC9"/>
  </w:style>
  <w:style w:type="paragraph" w:styleId="CommentText">
    <w:name w:val="annotation text"/>
    <w:basedOn w:val="Normal"/>
    <w:link w:val="CommentTextChar"/>
    <w:uiPriority w:val="99"/>
    <w:unhideWhenUsed/>
    <w:rsid w:val="00237F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7FC9"/>
    <w:rPr>
      <w:sz w:val="20"/>
      <w:szCs w:val="20"/>
    </w:rPr>
  </w:style>
  <w:style w:type="numbering" w:customStyle="1" w:styleId="Style1">
    <w:name w:val="Style1"/>
    <w:uiPriority w:val="99"/>
    <w:rsid w:val="00987B73"/>
    <w:pPr>
      <w:numPr>
        <w:numId w:val="1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650A17"/>
  </w:style>
  <w:style w:type="paragraph" w:customStyle="1" w:styleId="Subheadblue">
    <w:name w:val="Subhead blue"/>
    <w:basedOn w:val="Title"/>
    <w:link w:val="SubheadblueChar"/>
    <w:rsid w:val="004046A2"/>
    <w:rPr>
      <w:b w:val="0"/>
      <w:sz w:val="28"/>
    </w:rPr>
  </w:style>
  <w:style w:type="character" w:customStyle="1" w:styleId="SubheadblueChar">
    <w:name w:val="Subhead blue Char"/>
    <w:basedOn w:val="TitleChar"/>
    <w:link w:val="Subheadblue"/>
    <w:rsid w:val="004046A2"/>
    <w:rPr>
      <w:rFonts w:asciiTheme="majorHAnsi" w:eastAsiaTheme="majorEastAsia" w:hAnsiTheme="majorHAnsi" w:cstheme="majorBidi"/>
      <w:b w:val="0"/>
      <w:color w:val="191F5E" w:themeColor="text2"/>
      <w:spacing w:val="-15"/>
      <w:sz w:val="28"/>
      <w:szCs w:val="72"/>
    </w:rPr>
  </w:style>
  <w:style w:type="paragraph" w:customStyle="1" w:styleId="Heading4withline">
    <w:name w:val="Heading 4 with line"/>
    <w:basedOn w:val="Normal"/>
    <w:link w:val="Heading4withlineChar"/>
    <w:rsid w:val="00E96C80"/>
    <w:pPr>
      <w:pBdr>
        <w:bottom w:val="single" w:sz="24" w:space="1" w:color="67709A" w:themeColor="accent5"/>
      </w:pBdr>
    </w:pPr>
    <w:rPr>
      <w:b/>
      <w:sz w:val="32"/>
    </w:rPr>
  </w:style>
  <w:style w:type="character" w:customStyle="1" w:styleId="Heading4withlineChar">
    <w:name w:val="Heading 4 with line Char"/>
    <w:basedOn w:val="DefaultParagraphFont"/>
    <w:link w:val="Heading4withline"/>
    <w:rsid w:val="00E96C80"/>
    <w:rPr>
      <w:b/>
      <w:sz w:val="32"/>
    </w:rPr>
  </w:style>
  <w:style w:type="paragraph" w:customStyle="1" w:styleId="Headingwithyellowline">
    <w:name w:val="Heading with yellow line"/>
    <w:basedOn w:val="Heading2"/>
    <w:link w:val="HeadingwithyellowlineChar"/>
    <w:autoRedefine/>
    <w:rsid w:val="0010251D"/>
    <w:pPr>
      <w:pBdr>
        <w:bottom w:val="single" w:sz="24" w:space="1" w:color="FFB71B"/>
      </w:pBdr>
    </w:pPr>
    <w:rPr>
      <w:sz w:val="36"/>
    </w:rPr>
  </w:style>
  <w:style w:type="character" w:customStyle="1" w:styleId="HeadingwithyellowlineChar">
    <w:name w:val="Heading with yellow line Char"/>
    <w:basedOn w:val="Heading4withlineChar"/>
    <w:link w:val="Headingwithyellowline"/>
    <w:rsid w:val="0010251D"/>
    <w:rPr>
      <w:rFonts w:asciiTheme="majorHAnsi" w:eastAsiaTheme="majorEastAsia" w:hAnsiTheme="majorHAnsi" w:cs="Times New Roman (Headings CS)"/>
      <w:b/>
      <w:color w:val="000000" w:themeColor="text1"/>
      <w:sz w:val="36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16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16F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16F5"/>
    <w:rPr>
      <w:color w:val="6E33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6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6A73"/>
    <w:rPr>
      <w:color w:val="A785FF" w:themeColor="followedHyperlink"/>
      <w:u w:val="single"/>
    </w:rPr>
  </w:style>
  <w:style w:type="paragraph" w:styleId="Revision">
    <w:name w:val="Revision"/>
    <w:hidden/>
    <w:uiPriority w:val="99"/>
    <w:semiHidden/>
    <w:rsid w:val="00D4617B"/>
    <w:pPr>
      <w:spacing w:after="0" w:line="240" w:lineRule="auto"/>
    </w:pPr>
    <w:rPr>
      <w:sz w:val="24"/>
    </w:rPr>
  </w:style>
  <w:style w:type="character" w:styleId="Mention">
    <w:name w:val="Mention"/>
    <w:basedOn w:val="DefaultParagraphFont"/>
    <w:uiPriority w:val="99"/>
    <w:unhideWhenUsed/>
    <w:rsid w:val="00CF593C"/>
    <w:rPr>
      <w:color w:val="2B579A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8390D"/>
    <w:pPr>
      <w:autoSpaceDE w:val="0"/>
      <w:autoSpaceDN w:val="0"/>
      <w:spacing w:after="0" w:afterAutospacing="0" w:line="240" w:lineRule="auto"/>
    </w:pPr>
    <w:rPr>
      <w:rFonts w:ascii="Calibri" w:eastAsia="Calibri" w:hAnsi="Calibri" w:cs="Calibri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8390D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urdett\OneDrive%20-%20Hyland%20Software\Desktop\Hyland_OB%20Branding\2025\Templates%20-%20FINALS\Word%20templates\2025%20Hyland-Word-Template-85x11%20-%20logo%20only.dotx" TargetMode="External"/></Relationships>
</file>

<file path=word/theme/theme1.xml><?xml version="1.0" encoding="utf-8"?>
<a:theme xmlns:a="http://schemas.openxmlformats.org/drawingml/2006/main" name="Hyland 2025 - new brand theme">
  <a:themeElements>
    <a:clrScheme name="Hyland Theme Colors 2025">
      <a:dk1>
        <a:srgbClr val="000000"/>
      </a:dk1>
      <a:lt1>
        <a:srgbClr val="FFFFFF"/>
      </a:lt1>
      <a:dk2>
        <a:srgbClr val="191F5E"/>
      </a:dk2>
      <a:lt2>
        <a:srgbClr val="F4F6FE"/>
      </a:lt2>
      <a:accent1>
        <a:srgbClr val="13EAC1"/>
      </a:accent1>
      <a:accent2>
        <a:srgbClr val="6E33FF"/>
      </a:accent2>
      <a:accent3>
        <a:srgbClr val="52A1FF"/>
      </a:accent3>
      <a:accent4>
        <a:srgbClr val="F1CB61"/>
      </a:accent4>
      <a:accent5>
        <a:srgbClr val="67709A"/>
      </a:accent5>
      <a:accent6>
        <a:srgbClr val="B3B7CC"/>
      </a:accent6>
      <a:hlink>
        <a:srgbClr val="6E33FF"/>
      </a:hlink>
      <a:folHlink>
        <a:srgbClr val="A785FF"/>
      </a:folHlink>
    </a:clrScheme>
    <a:fontScheme name="Hyland">
      <a:majorFont>
        <a:latin typeface="Arial Nova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Hyland 2025 - new brand theme" id="{E004855E-B594-4751-BB9A-AA7CEBD17D78}" vid="{0F9FA67E-7910-4A9D-B305-A0D47C274D3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A144D0AA7C0C40958CDA965148D664" ma:contentTypeVersion="14" ma:contentTypeDescription="Create a new document." ma:contentTypeScope="" ma:versionID="500223d7245f2e9b3700509f53290f1c">
  <xsd:schema xmlns:xsd="http://www.w3.org/2001/XMLSchema" xmlns:xs="http://www.w3.org/2001/XMLSchema" xmlns:p="http://schemas.microsoft.com/office/2006/metadata/properties" xmlns:ns2="823a023c-bb07-4394-8c82-54d79109a231" xmlns:ns3="f7be9cff-b0d5-4126-ac31-339ed4f98e33" targetNamespace="http://schemas.microsoft.com/office/2006/metadata/properties" ma:root="true" ma:fieldsID="61ebae50913e9e8218c4039675e7c850" ns2:_="" ns3:_="">
    <xsd:import namespace="823a023c-bb07-4394-8c82-54d79109a231"/>
    <xsd:import namespace="f7be9cff-b0d5-4126-ac31-339ed4f98e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a023c-bb07-4394-8c82-54d79109a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ba8cb5dd-fb0e-4c12-a974-a94c18dea4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e9cff-b0d5-4126-ac31-339ed4f98e3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35433267-4826-49e6-ac03-f6fc1764809d}" ma:internalName="TaxCatchAll" ma:showField="CatchAllData" ma:web="f7be9cff-b0d5-4126-ac31-339ed4f98e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7be9cff-b0d5-4126-ac31-339ed4f98e33" xsi:nil="true"/>
    <lcf76f155ced4ddcb4097134ff3c332f xmlns="823a023c-bb07-4394-8c82-54d79109a23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3E5953F-3DA5-3549-9286-06A683FB16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997041-0649-40B5-AE9D-125A81292D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a023c-bb07-4394-8c82-54d79109a231"/>
    <ds:schemaRef ds:uri="f7be9cff-b0d5-4126-ac31-339ed4f98e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F1E2E7-BF50-43A0-BFD1-97AA6E38F2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B9D07A-8B9E-4497-B6A8-125A7BF3EB6E}">
  <ds:schemaRefs>
    <ds:schemaRef ds:uri="http://schemas.microsoft.com/office/2006/metadata/properties"/>
    <ds:schemaRef ds:uri="http://schemas.microsoft.com/office/infopath/2007/PartnerControls"/>
    <ds:schemaRef ds:uri="f7be9cff-b0d5-4126-ac31-339ed4f98e33"/>
    <ds:schemaRef ds:uri="823a023c-bb07-4394-8c82-54d79109a2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2025 Hyland-Word-Template-85x11 - logo only</Template>
  <TotalTime>59</TotalTime>
  <Pages>3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Hyland Template</dc:title>
  <dc:subject/>
  <dc:creator>Lisa Burdett</dc:creator>
  <cp:keywords/>
  <dc:description/>
  <cp:lastModifiedBy>Jennifer Miller</cp:lastModifiedBy>
  <cp:revision>39</cp:revision>
  <cp:lastPrinted>2025-04-04T05:17:00Z</cp:lastPrinted>
  <dcterms:created xsi:type="dcterms:W3CDTF">2025-04-17T15:30:00Z</dcterms:created>
  <dcterms:modified xsi:type="dcterms:W3CDTF">2025-06-05T16:48:00Z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0x01010094A144D0AA7C0C40958CDA965148D664</vt:lpwstr>
  </property>
  <property fmtid="{D5CDD505-2E9C-101B-9397-08002B2CF9AE}" pid="3" name="MediaServiceImageTags">
    <vt:lpwstr/>
  </property>
</Properties>
</file>